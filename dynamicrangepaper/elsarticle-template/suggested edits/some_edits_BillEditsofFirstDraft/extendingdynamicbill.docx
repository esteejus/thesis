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58A" w:rsidRDefault="00BA458A">
      <w:pPr>
        <w:spacing w:before="8" w:after="0" w:line="160" w:lineRule="exact"/>
        <w:rPr>
          <w:sz w:val="16"/>
          <w:szCs w:val="16"/>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before="13" w:after="0" w:line="240" w:lineRule="auto"/>
        <w:ind w:left="553" w:right="233"/>
        <w:jc w:val="center"/>
        <w:rPr>
          <w:rFonts w:ascii="Times New Roman" w:eastAsia="Times New Roman" w:hAnsi="Times New Roman" w:cs="Times New Roman"/>
          <w:sz w:val="28"/>
          <w:szCs w:val="28"/>
        </w:rPr>
      </w:pPr>
      <w:r>
        <w:rPr>
          <w:rFonts w:ascii="Times New Roman" w:eastAsia="Times New Roman" w:hAnsi="Times New Roman" w:cs="Times New Roman"/>
          <w:w w:val="109"/>
          <w:sz w:val="28"/>
          <w:szCs w:val="28"/>
        </w:rPr>
        <w:t>Extending</w:t>
      </w:r>
      <w:r>
        <w:rPr>
          <w:rFonts w:ascii="Times New Roman" w:eastAsia="Times New Roman" w:hAnsi="Times New Roman" w:cs="Times New Roman"/>
          <w:spacing w:val="19"/>
          <w:w w:val="109"/>
          <w:sz w:val="28"/>
          <w:szCs w:val="28"/>
        </w:rPr>
        <w:t xml:space="preserve"> </w:t>
      </w:r>
      <w:r>
        <w:rPr>
          <w:rFonts w:ascii="Times New Roman" w:eastAsia="Times New Roman" w:hAnsi="Times New Roman" w:cs="Times New Roman"/>
          <w:sz w:val="28"/>
          <w:szCs w:val="28"/>
        </w:rPr>
        <w:t xml:space="preserve">Dynamic </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z w:val="28"/>
          <w:szCs w:val="28"/>
        </w:rPr>
        <w:t xml:space="preserve">Range </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w w:val="107"/>
          <w:sz w:val="28"/>
          <w:szCs w:val="28"/>
        </w:rPr>
        <w:t>Electronics</w:t>
      </w:r>
      <w:r>
        <w:rPr>
          <w:rFonts w:ascii="Times New Roman" w:eastAsia="Times New Roman" w:hAnsi="Times New Roman" w:cs="Times New Roman"/>
          <w:spacing w:val="20"/>
          <w:w w:val="107"/>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39"/>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40"/>
          <w:sz w:val="28"/>
          <w:szCs w:val="28"/>
        </w:rPr>
        <w:t xml:space="preserve"> </w:t>
      </w:r>
      <w:r>
        <w:rPr>
          <w:rFonts w:ascii="Times New Roman" w:eastAsia="Times New Roman" w:hAnsi="Times New Roman" w:cs="Times New Roman"/>
          <w:sz w:val="28"/>
          <w:szCs w:val="28"/>
        </w:rPr>
        <w:t xml:space="preserve">Time </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w w:val="108"/>
          <w:sz w:val="28"/>
          <w:szCs w:val="28"/>
        </w:rPr>
        <w:t>Pr</w:t>
      </w:r>
      <w:r>
        <w:rPr>
          <w:rFonts w:ascii="Times New Roman" w:eastAsia="Times New Roman" w:hAnsi="Times New Roman" w:cs="Times New Roman"/>
          <w:spacing w:val="17"/>
          <w:w w:val="108"/>
          <w:sz w:val="28"/>
          <w:szCs w:val="28"/>
        </w:rPr>
        <w:t>o</w:t>
      </w:r>
      <w:r>
        <w:rPr>
          <w:rFonts w:ascii="Times New Roman" w:eastAsia="Times New Roman" w:hAnsi="Times New Roman" w:cs="Times New Roman"/>
          <w:w w:val="108"/>
          <w:sz w:val="28"/>
          <w:szCs w:val="28"/>
        </w:rPr>
        <w:t>jection</w:t>
      </w:r>
      <w:r>
        <w:rPr>
          <w:rFonts w:ascii="Times New Roman" w:eastAsia="Times New Roman" w:hAnsi="Times New Roman" w:cs="Times New Roman"/>
          <w:spacing w:val="30"/>
          <w:w w:val="108"/>
          <w:sz w:val="28"/>
          <w:szCs w:val="28"/>
        </w:rPr>
        <w:t xml:space="preserve"> </w:t>
      </w:r>
      <w:r>
        <w:rPr>
          <w:rFonts w:ascii="Times New Roman" w:eastAsia="Times New Roman" w:hAnsi="Times New Roman" w:cs="Times New Roman"/>
          <w:w w:val="109"/>
          <w:sz w:val="28"/>
          <w:szCs w:val="28"/>
        </w:rPr>
        <w:t>Cha</w:t>
      </w:r>
      <w:r>
        <w:rPr>
          <w:rFonts w:ascii="Times New Roman" w:eastAsia="Times New Roman" w:hAnsi="Times New Roman" w:cs="Times New Roman"/>
          <w:spacing w:val="-7"/>
          <w:w w:val="109"/>
          <w:sz w:val="28"/>
          <w:szCs w:val="28"/>
        </w:rPr>
        <w:t>m</w:t>
      </w:r>
      <w:r>
        <w:rPr>
          <w:rFonts w:ascii="Times New Roman" w:eastAsia="Times New Roman" w:hAnsi="Times New Roman" w:cs="Times New Roman"/>
          <w:spacing w:val="8"/>
          <w:w w:val="111"/>
          <w:sz w:val="28"/>
          <w:szCs w:val="28"/>
        </w:rPr>
        <w:t>b</w:t>
      </w:r>
      <w:r>
        <w:rPr>
          <w:rFonts w:ascii="Times New Roman" w:eastAsia="Times New Roman" w:hAnsi="Times New Roman" w:cs="Times New Roman"/>
          <w:w w:val="107"/>
          <w:sz w:val="28"/>
          <w:szCs w:val="28"/>
        </w:rPr>
        <w:t>er</w:t>
      </w:r>
    </w:p>
    <w:p w:rsidR="00BA458A" w:rsidRDefault="00BA458A">
      <w:pPr>
        <w:spacing w:before="6" w:after="0" w:line="130" w:lineRule="exact"/>
        <w:rPr>
          <w:sz w:val="13"/>
          <w:szCs w:val="13"/>
        </w:rPr>
      </w:pPr>
    </w:p>
    <w:p w:rsidR="00BA458A" w:rsidRDefault="00BA458A">
      <w:pPr>
        <w:spacing w:after="0" w:line="200" w:lineRule="exact"/>
        <w:rPr>
          <w:sz w:val="20"/>
          <w:szCs w:val="20"/>
        </w:rPr>
      </w:pPr>
    </w:p>
    <w:p w:rsidR="00BA458A" w:rsidRDefault="00C76CAA">
      <w:pPr>
        <w:spacing w:after="0" w:line="240" w:lineRule="auto"/>
        <w:ind w:left="3870" w:right="3560"/>
        <w:jc w:val="center"/>
        <w:rPr>
          <w:rFonts w:ascii="Times New Roman" w:eastAsia="Times New Roman" w:hAnsi="Times New Roman" w:cs="Times New Roman"/>
          <w:sz w:val="14"/>
          <w:szCs w:val="14"/>
        </w:rPr>
      </w:pPr>
      <w:r>
        <w:rPr>
          <w:rFonts w:ascii="Times New Roman" w:eastAsia="Times New Roman" w:hAnsi="Times New Roman" w:cs="Times New Roman"/>
          <w:sz w:val="20"/>
          <w:szCs w:val="20"/>
        </w:rPr>
        <w:t>J.</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08"/>
          <w:sz w:val="20"/>
          <w:szCs w:val="20"/>
        </w:rPr>
        <w:t>Este</w:t>
      </w:r>
      <w:r>
        <w:rPr>
          <w:rFonts w:ascii="Times New Roman" w:eastAsia="Times New Roman" w:hAnsi="Times New Roman" w:cs="Times New Roman"/>
          <w:spacing w:val="1"/>
          <w:w w:val="108"/>
          <w:sz w:val="20"/>
          <w:szCs w:val="20"/>
        </w:rPr>
        <w:t>e</w:t>
      </w:r>
      <w:r>
        <w:rPr>
          <w:rFonts w:ascii="Times New Roman" w:eastAsia="Times New Roman" w:hAnsi="Times New Roman" w:cs="Times New Roman"/>
          <w:w w:val="127"/>
          <w:position w:val="7"/>
          <w:sz w:val="14"/>
          <w:szCs w:val="14"/>
        </w:rPr>
        <w:t>a,b</w:t>
      </w:r>
      <w:r>
        <w:rPr>
          <w:rFonts w:ascii="Times New Roman" w:eastAsia="Times New Roman" w:hAnsi="Times New Roman" w:cs="Times New Roman"/>
          <w:spacing w:val="-25"/>
          <w:position w:val="7"/>
          <w:sz w:val="14"/>
          <w:szCs w:val="14"/>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W.G.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104"/>
          <w:sz w:val="20"/>
          <w:szCs w:val="20"/>
        </w:rPr>
        <w:t>Lyn</w:t>
      </w:r>
      <w:r>
        <w:rPr>
          <w:rFonts w:ascii="Times New Roman" w:eastAsia="Times New Roman" w:hAnsi="Times New Roman" w:cs="Times New Roman"/>
          <w:spacing w:val="-5"/>
          <w:w w:val="104"/>
          <w:sz w:val="20"/>
          <w:szCs w:val="20"/>
        </w:rPr>
        <w:t>c</w:t>
      </w:r>
      <w:r>
        <w:rPr>
          <w:rFonts w:ascii="Times New Roman" w:eastAsia="Times New Roman" w:hAnsi="Times New Roman" w:cs="Times New Roman"/>
          <w:w w:val="110"/>
          <w:sz w:val="20"/>
          <w:szCs w:val="20"/>
        </w:rPr>
        <w:t>h</w:t>
      </w:r>
      <w:r>
        <w:rPr>
          <w:rFonts w:ascii="Times New Roman" w:eastAsia="Times New Roman" w:hAnsi="Times New Roman" w:cs="Times New Roman"/>
          <w:w w:val="127"/>
          <w:position w:val="7"/>
          <w:sz w:val="14"/>
          <w:szCs w:val="14"/>
        </w:rPr>
        <w:t>a,b</w:t>
      </w:r>
    </w:p>
    <w:p w:rsidR="00BA458A" w:rsidRDefault="00BA458A">
      <w:pPr>
        <w:spacing w:before="3" w:after="0" w:line="170" w:lineRule="exact"/>
        <w:rPr>
          <w:sz w:val="17"/>
          <w:szCs w:val="17"/>
        </w:rPr>
      </w:pPr>
    </w:p>
    <w:p w:rsidR="00BA458A" w:rsidRDefault="00C76CAA">
      <w:pPr>
        <w:spacing w:after="0" w:line="240" w:lineRule="auto"/>
        <w:ind w:left="2840" w:right="2521"/>
        <w:jc w:val="center"/>
        <w:rPr>
          <w:rFonts w:ascii="Times New Roman" w:eastAsia="Times New Roman" w:hAnsi="Times New Roman" w:cs="Times New Roman"/>
          <w:sz w:val="16"/>
          <w:szCs w:val="16"/>
        </w:rPr>
      </w:pPr>
      <w:r>
        <w:rPr>
          <w:rFonts w:ascii="Times New Roman" w:eastAsia="Times New Roman" w:hAnsi="Times New Roman" w:cs="Times New Roman"/>
          <w:i/>
          <w:position w:val="6"/>
          <w:sz w:val="12"/>
          <w:szCs w:val="12"/>
        </w:rPr>
        <w:t>a</w:t>
      </w:r>
      <w:r>
        <w:rPr>
          <w:rFonts w:ascii="Times New Roman" w:eastAsia="Times New Roman" w:hAnsi="Times New Roman" w:cs="Times New Roman"/>
          <w:i/>
          <w:spacing w:val="-8"/>
          <w:position w:val="6"/>
          <w:sz w:val="12"/>
          <w:szCs w:val="12"/>
        </w:rPr>
        <w:t xml:space="preserve"> </w:t>
      </w:r>
      <w:r>
        <w:rPr>
          <w:rFonts w:ascii="Times New Roman" w:eastAsia="Times New Roman" w:hAnsi="Times New Roman" w:cs="Times New Roman"/>
          <w:i/>
          <w:w w:val="114"/>
          <w:sz w:val="16"/>
          <w:szCs w:val="16"/>
        </w:rPr>
        <w:t>Michigan</w:t>
      </w:r>
      <w:r>
        <w:rPr>
          <w:rFonts w:ascii="Times New Roman" w:eastAsia="Times New Roman" w:hAnsi="Times New Roman" w:cs="Times New Roman"/>
          <w:i/>
          <w:spacing w:val="-2"/>
          <w:w w:val="114"/>
          <w:sz w:val="16"/>
          <w:szCs w:val="16"/>
        </w:rPr>
        <w:t xml:space="preserve"> </w:t>
      </w:r>
      <w:r>
        <w:rPr>
          <w:rFonts w:ascii="Times New Roman" w:eastAsia="Times New Roman" w:hAnsi="Times New Roman" w:cs="Times New Roman"/>
          <w:i/>
          <w:w w:val="114"/>
          <w:sz w:val="16"/>
          <w:szCs w:val="16"/>
        </w:rPr>
        <w:t>State</w:t>
      </w:r>
      <w:r>
        <w:rPr>
          <w:rFonts w:ascii="Times New Roman" w:eastAsia="Times New Roman" w:hAnsi="Times New Roman" w:cs="Times New Roman"/>
          <w:i/>
          <w:spacing w:val="26"/>
          <w:w w:val="114"/>
          <w:sz w:val="16"/>
          <w:szCs w:val="16"/>
        </w:rPr>
        <w:t xml:space="preserve"> </w:t>
      </w:r>
      <w:r>
        <w:rPr>
          <w:rFonts w:ascii="Times New Roman" w:eastAsia="Times New Roman" w:hAnsi="Times New Roman" w:cs="Times New Roman"/>
          <w:i/>
          <w:w w:val="114"/>
          <w:sz w:val="16"/>
          <w:szCs w:val="16"/>
        </w:rPr>
        <w:t>University,</w:t>
      </w:r>
      <w:r>
        <w:rPr>
          <w:rFonts w:ascii="Times New Roman" w:eastAsia="Times New Roman" w:hAnsi="Times New Roman" w:cs="Times New Roman"/>
          <w:i/>
          <w:spacing w:val="31"/>
          <w:w w:val="114"/>
          <w:sz w:val="16"/>
          <w:szCs w:val="16"/>
        </w:rPr>
        <w:t xml:space="preserve"> </w:t>
      </w:r>
      <w:r>
        <w:rPr>
          <w:rFonts w:ascii="Times New Roman" w:eastAsia="Times New Roman" w:hAnsi="Times New Roman" w:cs="Times New Roman"/>
          <w:i/>
          <w:w w:val="114"/>
          <w:sz w:val="16"/>
          <w:szCs w:val="16"/>
        </w:rPr>
        <w:t>Dept.</w:t>
      </w:r>
      <w:r>
        <w:rPr>
          <w:rFonts w:ascii="Times New Roman" w:eastAsia="Times New Roman" w:hAnsi="Times New Roman" w:cs="Times New Roman"/>
          <w:i/>
          <w:spacing w:val="37"/>
          <w:w w:val="114"/>
          <w:sz w:val="16"/>
          <w:szCs w:val="16"/>
        </w:rPr>
        <w:t xml:space="preserve"> </w:t>
      </w:r>
      <w:r>
        <w:rPr>
          <w:rFonts w:ascii="Times New Roman" w:eastAsia="Times New Roman" w:hAnsi="Times New Roman" w:cs="Times New Roman"/>
          <w:i/>
          <w:w w:val="114"/>
          <w:sz w:val="16"/>
          <w:szCs w:val="16"/>
        </w:rPr>
        <w:t>Physics</w:t>
      </w:r>
      <w:r>
        <w:rPr>
          <w:rFonts w:ascii="Times New Roman" w:eastAsia="Times New Roman" w:hAnsi="Times New Roman" w:cs="Times New Roman"/>
          <w:i/>
          <w:spacing w:val="16"/>
          <w:w w:val="114"/>
          <w:sz w:val="16"/>
          <w:szCs w:val="16"/>
        </w:rPr>
        <w:t xml:space="preserve"> </w:t>
      </w:r>
      <w:r>
        <w:rPr>
          <w:rFonts w:ascii="Times New Roman" w:eastAsia="Times New Roman" w:hAnsi="Times New Roman" w:cs="Times New Roman"/>
          <w:i/>
          <w:sz w:val="16"/>
          <w:szCs w:val="16"/>
        </w:rPr>
        <w:t xml:space="preserve">and </w:t>
      </w:r>
      <w:r>
        <w:rPr>
          <w:rFonts w:ascii="Times New Roman" w:eastAsia="Times New Roman" w:hAnsi="Times New Roman" w:cs="Times New Roman"/>
          <w:i/>
          <w:spacing w:val="10"/>
          <w:sz w:val="16"/>
          <w:szCs w:val="16"/>
        </w:rPr>
        <w:t xml:space="preserve"> </w:t>
      </w:r>
      <w:r>
        <w:rPr>
          <w:rFonts w:ascii="Times New Roman" w:eastAsia="Times New Roman" w:hAnsi="Times New Roman" w:cs="Times New Roman"/>
          <w:i/>
          <w:w w:val="122"/>
          <w:sz w:val="16"/>
          <w:szCs w:val="16"/>
        </w:rPr>
        <w:t>Ast</w:t>
      </w:r>
      <w:r>
        <w:rPr>
          <w:rFonts w:ascii="Times New Roman" w:eastAsia="Times New Roman" w:hAnsi="Times New Roman" w:cs="Times New Roman"/>
          <w:i/>
          <w:spacing w:val="-8"/>
          <w:w w:val="122"/>
          <w:sz w:val="16"/>
          <w:szCs w:val="16"/>
        </w:rPr>
        <w:t>r</w:t>
      </w:r>
      <w:r>
        <w:rPr>
          <w:rFonts w:ascii="Times New Roman" w:eastAsia="Times New Roman" w:hAnsi="Times New Roman" w:cs="Times New Roman"/>
          <w:i/>
          <w:w w:val="114"/>
          <w:sz w:val="16"/>
          <w:szCs w:val="16"/>
        </w:rPr>
        <w:t>on</w:t>
      </w:r>
      <w:r>
        <w:rPr>
          <w:rFonts w:ascii="Times New Roman" w:eastAsia="Times New Roman" w:hAnsi="Times New Roman" w:cs="Times New Roman"/>
          <w:i/>
          <w:w w:val="116"/>
          <w:sz w:val="16"/>
          <w:szCs w:val="16"/>
        </w:rPr>
        <w:t>omy</w:t>
      </w:r>
    </w:p>
    <w:p w:rsidR="00BA458A" w:rsidRDefault="00C76CAA">
      <w:pPr>
        <w:spacing w:after="0" w:line="189" w:lineRule="exact"/>
        <w:ind w:left="3231" w:right="2912"/>
        <w:jc w:val="center"/>
        <w:rPr>
          <w:rFonts w:ascii="Times New Roman" w:eastAsia="Times New Roman" w:hAnsi="Times New Roman" w:cs="Times New Roman"/>
          <w:sz w:val="16"/>
          <w:szCs w:val="16"/>
        </w:rPr>
      </w:pPr>
      <w:r>
        <w:rPr>
          <w:rFonts w:ascii="Times New Roman" w:eastAsia="Times New Roman" w:hAnsi="Times New Roman" w:cs="Times New Roman"/>
          <w:i/>
          <w:w w:val="108"/>
          <w:position w:val="5"/>
          <w:sz w:val="12"/>
          <w:szCs w:val="12"/>
        </w:rPr>
        <w:t>b</w:t>
      </w:r>
      <w:r>
        <w:rPr>
          <w:rFonts w:ascii="Times New Roman" w:eastAsia="Times New Roman" w:hAnsi="Times New Roman" w:cs="Times New Roman"/>
          <w:i/>
          <w:spacing w:val="-20"/>
          <w:position w:val="5"/>
          <w:sz w:val="12"/>
          <w:szCs w:val="12"/>
        </w:rPr>
        <w:t xml:space="preserve"> </w:t>
      </w:r>
      <w:r>
        <w:rPr>
          <w:rFonts w:ascii="Times New Roman" w:eastAsia="Times New Roman" w:hAnsi="Times New Roman" w:cs="Times New Roman"/>
          <w:i/>
          <w:w w:val="113"/>
          <w:sz w:val="16"/>
          <w:szCs w:val="16"/>
        </w:rPr>
        <w:t>National</w:t>
      </w:r>
      <w:r>
        <w:rPr>
          <w:rFonts w:ascii="Times New Roman" w:eastAsia="Times New Roman" w:hAnsi="Times New Roman" w:cs="Times New Roman"/>
          <w:i/>
          <w:spacing w:val="22"/>
          <w:w w:val="113"/>
          <w:sz w:val="16"/>
          <w:szCs w:val="16"/>
        </w:rPr>
        <w:t xml:space="preserve"> </w:t>
      </w:r>
      <w:r>
        <w:rPr>
          <w:rFonts w:ascii="Times New Roman" w:eastAsia="Times New Roman" w:hAnsi="Times New Roman" w:cs="Times New Roman"/>
          <w:i/>
          <w:w w:val="113"/>
          <w:sz w:val="16"/>
          <w:szCs w:val="16"/>
        </w:rPr>
        <w:t>Su</w:t>
      </w:r>
      <w:r>
        <w:rPr>
          <w:rFonts w:ascii="Times New Roman" w:eastAsia="Times New Roman" w:hAnsi="Times New Roman" w:cs="Times New Roman"/>
          <w:i/>
          <w:spacing w:val="-10"/>
          <w:w w:val="113"/>
          <w:sz w:val="16"/>
          <w:szCs w:val="16"/>
        </w:rPr>
        <w:t>p</w:t>
      </w:r>
      <w:r>
        <w:rPr>
          <w:rFonts w:ascii="Times New Roman" w:eastAsia="Times New Roman" w:hAnsi="Times New Roman" w:cs="Times New Roman"/>
          <w:i/>
          <w:w w:val="113"/>
          <w:sz w:val="16"/>
          <w:szCs w:val="16"/>
        </w:rPr>
        <w:t>e</w:t>
      </w:r>
      <w:r>
        <w:rPr>
          <w:rFonts w:ascii="Times New Roman" w:eastAsia="Times New Roman" w:hAnsi="Times New Roman" w:cs="Times New Roman"/>
          <w:i/>
          <w:spacing w:val="-10"/>
          <w:w w:val="113"/>
          <w:sz w:val="16"/>
          <w:szCs w:val="16"/>
        </w:rPr>
        <w:t>rc</w:t>
      </w:r>
      <w:r>
        <w:rPr>
          <w:rFonts w:ascii="Times New Roman" w:eastAsia="Times New Roman" w:hAnsi="Times New Roman" w:cs="Times New Roman"/>
          <w:i/>
          <w:w w:val="113"/>
          <w:sz w:val="16"/>
          <w:szCs w:val="16"/>
        </w:rPr>
        <w:t>onducting</w:t>
      </w:r>
      <w:r>
        <w:rPr>
          <w:rFonts w:ascii="Times New Roman" w:eastAsia="Times New Roman" w:hAnsi="Times New Roman" w:cs="Times New Roman"/>
          <w:i/>
          <w:spacing w:val="21"/>
          <w:w w:val="113"/>
          <w:sz w:val="16"/>
          <w:szCs w:val="16"/>
        </w:rPr>
        <w:t xml:space="preserve"> </w:t>
      </w:r>
      <w:r>
        <w:rPr>
          <w:rFonts w:ascii="Times New Roman" w:eastAsia="Times New Roman" w:hAnsi="Times New Roman" w:cs="Times New Roman"/>
          <w:i/>
          <w:w w:val="113"/>
          <w:sz w:val="16"/>
          <w:szCs w:val="16"/>
        </w:rPr>
        <w:t>Cyclot</w:t>
      </w:r>
      <w:r>
        <w:rPr>
          <w:rFonts w:ascii="Times New Roman" w:eastAsia="Times New Roman" w:hAnsi="Times New Roman" w:cs="Times New Roman"/>
          <w:i/>
          <w:spacing w:val="-9"/>
          <w:w w:val="113"/>
          <w:sz w:val="16"/>
          <w:szCs w:val="16"/>
        </w:rPr>
        <w:t>r</w:t>
      </w:r>
      <w:r>
        <w:rPr>
          <w:rFonts w:ascii="Times New Roman" w:eastAsia="Times New Roman" w:hAnsi="Times New Roman" w:cs="Times New Roman"/>
          <w:i/>
          <w:w w:val="113"/>
          <w:sz w:val="16"/>
          <w:szCs w:val="16"/>
        </w:rPr>
        <w:t>on</w:t>
      </w:r>
      <w:r>
        <w:rPr>
          <w:rFonts w:ascii="Times New Roman" w:eastAsia="Times New Roman" w:hAnsi="Times New Roman" w:cs="Times New Roman"/>
          <w:i/>
          <w:spacing w:val="18"/>
          <w:w w:val="113"/>
          <w:sz w:val="16"/>
          <w:szCs w:val="16"/>
        </w:rPr>
        <w:t xml:space="preserve"> </w:t>
      </w:r>
      <w:r>
        <w:rPr>
          <w:rFonts w:ascii="Times New Roman" w:eastAsia="Times New Roman" w:hAnsi="Times New Roman" w:cs="Times New Roman"/>
          <w:i/>
          <w:spacing w:val="-9"/>
          <w:w w:val="120"/>
          <w:sz w:val="16"/>
          <w:szCs w:val="16"/>
        </w:rPr>
        <w:t>L</w:t>
      </w:r>
      <w:r>
        <w:rPr>
          <w:rFonts w:ascii="Times New Roman" w:eastAsia="Times New Roman" w:hAnsi="Times New Roman" w:cs="Times New Roman"/>
          <w:i/>
          <w:w w:val="103"/>
          <w:sz w:val="16"/>
          <w:szCs w:val="16"/>
        </w:rPr>
        <w:t>a</w:t>
      </w:r>
      <w:r>
        <w:rPr>
          <w:rFonts w:ascii="Times New Roman" w:eastAsia="Times New Roman" w:hAnsi="Times New Roman" w:cs="Times New Roman"/>
          <w:i/>
          <w:spacing w:val="-9"/>
          <w:w w:val="103"/>
          <w:sz w:val="16"/>
          <w:szCs w:val="16"/>
        </w:rPr>
        <w:t>b</w:t>
      </w:r>
      <w:r>
        <w:rPr>
          <w:rFonts w:ascii="Times New Roman" w:eastAsia="Times New Roman" w:hAnsi="Times New Roman" w:cs="Times New Roman"/>
          <w:i/>
          <w:w w:val="112"/>
          <w:sz w:val="16"/>
          <w:szCs w:val="16"/>
        </w:rPr>
        <w:t>o</w:t>
      </w:r>
      <w:r>
        <w:rPr>
          <w:rFonts w:ascii="Times New Roman" w:eastAsia="Times New Roman" w:hAnsi="Times New Roman" w:cs="Times New Roman"/>
          <w:i/>
          <w:spacing w:val="-9"/>
          <w:w w:val="112"/>
          <w:sz w:val="16"/>
          <w:szCs w:val="16"/>
        </w:rPr>
        <w:t>r</w:t>
      </w:r>
      <w:r>
        <w:rPr>
          <w:rFonts w:ascii="Times New Roman" w:eastAsia="Times New Roman" w:hAnsi="Times New Roman" w:cs="Times New Roman"/>
          <w:i/>
          <w:w w:val="114"/>
          <w:sz w:val="16"/>
          <w:szCs w:val="16"/>
        </w:rPr>
        <w:t>atory</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0" w:after="0" w:line="280" w:lineRule="exact"/>
        <w:rPr>
          <w:sz w:val="28"/>
          <w:szCs w:val="28"/>
        </w:rPr>
      </w:pPr>
    </w:p>
    <w:p w:rsidR="00BA458A" w:rsidRDefault="00C76CAA">
      <w:pPr>
        <w:spacing w:before="22" w:after="0" w:line="240" w:lineRule="auto"/>
        <w:ind w:left="410" w:right="8509"/>
        <w:jc w:val="both"/>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0560" behindDoc="1" locked="0" layoutInCell="1" allowOverlap="1">
                <wp:simplePos x="0" y="0"/>
                <wp:positionH relativeFrom="page">
                  <wp:posOffset>819150</wp:posOffset>
                </wp:positionH>
                <wp:positionV relativeFrom="paragraph">
                  <wp:posOffset>-109220</wp:posOffset>
                </wp:positionV>
                <wp:extent cx="5921375" cy="1270"/>
                <wp:effectExtent l="6350" t="5080" r="15875" b="1905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1375" cy="1270"/>
                          <a:chOff x="1290" y="-173"/>
                          <a:chExt cx="9325" cy="2"/>
                        </a:xfrm>
                      </wpg:grpSpPr>
                      <wps:wsp>
                        <wps:cNvPr id="24" name="Freeform 24"/>
                        <wps:cNvSpPr>
                          <a:spLocks/>
                        </wps:cNvSpPr>
                        <wps:spPr bwMode="auto">
                          <a:xfrm>
                            <a:off x="1290" y="-173"/>
                            <a:ext cx="9325" cy="2"/>
                          </a:xfrm>
                          <a:custGeom>
                            <a:avLst/>
                            <a:gdLst>
                              <a:gd name="T0" fmla="+- 0 1290 1290"/>
                              <a:gd name="T1" fmla="*/ T0 w 9325"/>
                              <a:gd name="T2" fmla="+- 0 10615 1290"/>
                              <a:gd name="T3" fmla="*/ T2 w 9325"/>
                            </a:gdLst>
                            <a:ahLst/>
                            <a:cxnLst>
                              <a:cxn ang="0">
                                <a:pos x="T1" y="0"/>
                              </a:cxn>
                              <a:cxn ang="0">
                                <a:pos x="T3" y="0"/>
                              </a:cxn>
                            </a:cxnLst>
                            <a:rect l="0" t="0" r="r" b="b"/>
                            <a:pathLst>
                              <a:path w="9325">
                                <a:moveTo>
                                  <a:pt x="0" y="0"/>
                                </a:moveTo>
                                <a:lnTo>
                                  <a:pt x="932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64.5pt;margin-top:-8.55pt;width:466.25pt;height:.1pt;z-index:-251665920;mso-position-horizontal-relative:page" coordorigin="1290,-173" coordsize="932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">
                <v:polyline id="Freeform 24" o:spid="_x0000_s1027" style="position:absolute;visibility:visible;mso-wrap-style:square;v-text-anchor:top" points="1290,-173,10615,-173" coordsize="932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2ykMwgAA&#10;ANsAAAAPAAAAZHJzL2Rvd25yZXYueG1sRI9PawIxFMTvBb9DeIK3mlXbIutGkUJtj9WK58fm7Wb/&#10;5GXZRE2/fVMo9DjMzG+YYhdtL240+saxgsU8A0FcOt1wreD89fa4BuEDssbeMSn4Jg+77eShwFy7&#10;Ox/pdgq1SBD2OSowIQy5lL40ZNHP3UCcvMqNFkOSYy31iPcEt71cZtmLtNhwWjA40KuhsjtdrYIj&#10;PncXGT+76j2uDr1r27IzrVKzadxvQASK4T/81/7QCpZP8Psl/QC5/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DbKQzCAAAA2wAAAA8AAAAAAAAAAAAAAAAAlwIAAGRycy9kb3du&#10;cmV2LnhtbFBLBQYAAAAABAAEAPUAAACGAwAAAAA=&#10;" filled="f" strokeweight="5054emu">
                  <v:path arrowok="t" o:connecttype="custom" o:connectlocs="0,0;9325,0" o:connectangles="0,0"/>
                </v:polyline>
                <w10:wrap anchorx="page"/>
              </v:group>
            </w:pict>
          </mc:Fallback>
        </mc:AlternateContent>
      </w:r>
      <w:r>
        <w:rPr>
          <w:rFonts w:ascii="Times New Roman" w:eastAsia="Times New Roman" w:hAnsi="Times New Roman" w:cs="Times New Roman"/>
          <w:b/>
          <w:bCs/>
          <w:w w:val="117"/>
          <w:sz w:val="20"/>
          <w:szCs w:val="20"/>
        </w:rPr>
        <w:t>Abstract</w:t>
      </w:r>
    </w:p>
    <w:p w:rsidR="00BA458A" w:rsidRDefault="00BA458A">
      <w:pPr>
        <w:spacing w:before="9" w:after="0" w:line="120" w:lineRule="exact"/>
        <w:rPr>
          <w:sz w:val="12"/>
          <w:szCs w:val="12"/>
        </w:rPr>
      </w:pPr>
    </w:p>
    <w:p w:rsidR="00C76CAA" w:rsidDel="00C76CAA" w:rsidRDefault="00C76CAA">
      <w:pPr>
        <w:spacing w:after="0" w:line="249" w:lineRule="auto"/>
        <w:ind w:left="410" w:right="56"/>
        <w:jc w:val="both"/>
        <w:rPr>
          <w:del w:id="0" w:author="William Lynch" w:date="2017-09-19T05:26:00Z"/>
          <w:rFonts w:ascii="Times New Roman" w:eastAsia="Times New Roman" w:hAnsi="Times New Roman" w:cs="Times New Roman"/>
          <w:w w:val="110"/>
          <w:sz w:val="20"/>
          <w:szCs w:val="20"/>
        </w:rPr>
      </w:pPr>
      <w:r>
        <w:rPr>
          <w:rFonts w:ascii="Times New Roman" w:eastAsia="Times New Roman" w:hAnsi="Times New Roman" w:cs="Times New Roman"/>
          <w:sz w:val="20"/>
          <w:szCs w:val="20"/>
        </w:rPr>
        <w:t xml:space="preserve">When applying </w:t>
      </w:r>
      <w:r>
        <w:rPr>
          <w:rFonts w:ascii="Times New Roman" w:eastAsia="Times New Roman" w:hAnsi="Times New Roman" w:cs="Times New Roman"/>
          <w:sz w:val="20"/>
          <w:szCs w:val="20"/>
        </w:rPr>
        <w:t>Time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7"/>
          <w:sz w:val="20"/>
          <w:szCs w:val="20"/>
        </w:rPr>
        <w:t>Pr</w:t>
      </w:r>
      <w:r>
        <w:rPr>
          <w:rFonts w:ascii="Times New Roman" w:eastAsia="Times New Roman" w:hAnsi="Times New Roman" w:cs="Times New Roman"/>
          <w:spacing w:val="12"/>
          <w:w w:val="107"/>
          <w:sz w:val="20"/>
          <w:szCs w:val="20"/>
        </w:rPr>
        <w:t>o</w:t>
      </w:r>
      <w:r>
        <w:rPr>
          <w:rFonts w:ascii="Times New Roman" w:eastAsia="Times New Roman" w:hAnsi="Times New Roman" w:cs="Times New Roman"/>
          <w:w w:val="107"/>
          <w:sz w:val="20"/>
          <w:szCs w:val="20"/>
        </w:rPr>
        <w:t>jection</w:t>
      </w:r>
      <w:r>
        <w:rPr>
          <w:rFonts w:ascii="Times New Roman" w:eastAsia="Times New Roman" w:hAnsi="Times New Roman" w:cs="Times New Roman"/>
          <w:spacing w:val="24"/>
          <w:w w:val="107"/>
          <w:sz w:val="20"/>
          <w:szCs w:val="20"/>
        </w:rPr>
        <w:t xml:space="preserve"> </w:t>
      </w:r>
      <w:r>
        <w:rPr>
          <w:rFonts w:ascii="Times New Roman" w:eastAsia="Times New Roman" w:hAnsi="Times New Roman" w:cs="Times New Roman"/>
          <w:sz w:val="20"/>
          <w:szCs w:val="20"/>
        </w:rPr>
        <w:t>Cha</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ers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w w:val="113"/>
          <w:sz w:val="20"/>
          <w:szCs w:val="20"/>
        </w:rPr>
        <w:t>(TPCs)</w:t>
      </w:r>
      <w:r>
        <w:rPr>
          <w:rFonts w:ascii="Times New Roman" w:eastAsia="Times New Roman" w:hAnsi="Times New Roman" w:cs="Times New Roman"/>
          <w:spacing w:val="13"/>
          <w:w w:val="113"/>
          <w:sz w:val="20"/>
          <w:szCs w:val="20"/>
        </w:rPr>
        <w:t xml:space="preserve"> to low and</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w w:val="109"/>
          <w:sz w:val="20"/>
          <w:szCs w:val="20"/>
        </w:rPr>
        <w:t>i</w:t>
      </w:r>
      <w:r>
        <w:rPr>
          <w:rFonts w:ascii="Times New Roman" w:eastAsia="Times New Roman" w:hAnsi="Times New Roman" w:cs="Times New Roman"/>
          <w:spacing w:val="-5"/>
          <w:w w:val="109"/>
          <w:sz w:val="20"/>
          <w:szCs w:val="20"/>
        </w:rPr>
        <w:t>n</w:t>
      </w:r>
      <w:r>
        <w:rPr>
          <w:rFonts w:ascii="Times New Roman" w:eastAsia="Times New Roman" w:hAnsi="Times New Roman" w:cs="Times New Roman"/>
          <w:w w:val="109"/>
          <w:sz w:val="20"/>
          <w:szCs w:val="20"/>
        </w:rPr>
        <w:t>termediate</w:t>
      </w:r>
      <w:r>
        <w:rPr>
          <w:rFonts w:ascii="Times New Roman" w:eastAsia="Times New Roman" w:hAnsi="Times New Roman" w:cs="Times New Roman"/>
          <w:spacing w:val="20"/>
          <w:w w:val="109"/>
          <w:sz w:val="20"/>
          <w:szCs w:val="20"/>
        </w:rPr>
        <w:t xml:space="preserve"> </w:t>
      </w:r>
      <w:r>
        <w:rPr>
          <w:rFonts w:ascii="Times New Roman" w:eastAsia="Times New Roman" w:hAnsi="Times New Roman" w:cs="Times New Roman"/>
          <w:sz w:val="20"/>
          <w:szCs w:val="20"/>
        </w:rPr>
        <w:t>nuclear</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collisions one can  </w:t>
      </w:r>
      <w:r>
        <w:rPr>
          <w:rFonts w:ascii="Times New Roman" w:eastAsia="Times New Roman" w:hAnsi="Times New Roman" w:cs="Times New Roman"/>
          <w:sz w:val="20"/>
          <w:szCs w:val="20"/>
        </w:rPr>
        <w:t xml:space="preserve"> face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hallenges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6"/>
          <w:sz w:val="20"/>
          <w:szCs w:val="20"/>
        </w:rPr>
        <w:t xml:space="preserve">in </w:t>
      </w:r>
      <w:r>
        <w:rPr>
          <w:rFonts w:ascii="Times New Roman" w:eastAsia="Times New Roman" w:hAnsi="Times New Roman" w:cs="Times New Roman"/>
          <w:sz w:val="20"/>
          <w:szCs w:val="20"/>
        </w:rPr>
        <w:t xml:space="preserve">addressing </w:t>
      </w:r>
      <w:r>
        <w:rPr>
          <w:rFonts w:ascii="Times New Roman" w:eastAsia="Times New Roman" w:hAnsi="Times New Roman" w:cs="Times New Roman"/>
          <w:spacing w:val="25"/>
          <w:sz w:val="20"/>
          <w:szCs w:val="20"/>
        </w:rPr>
        <w:t xml:space="preserve">large dynamics ranges in </w:t>
      </w:r>
      <w:r>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energy</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losses</w:t>
      </w:r>
      <w:r>
        <w:rPr>
          <w:rFonts w:ascii="Times New Roman" w:eastAsia="Times New Roman" w:hAnsi="Times New Roman" w:cs="Times New Roman"/>
          <w:spacing w:val="24"/>
          <w:sz w:val="20"/>
          <w:szCs w:val="20"/>
        </w:rPr>
        <w:t xml:space="preserve"> of the detected particles. </w:t>
      </w:r>
      <w:del w:id="1" w:author="William Lynch" w:date="2017-09-19T05:25:00Z">
        <w:r w:rsidDel="00C76CAA">
          <w:rPr>
            <w:rFonts w:ascii="Times New Roman" w:eastAsia="Times New Roman" w:hAnsi="Times New Roman" w:cs="Times New Roman"/>
            <w:spacing w:val="24"/>
            <w:sz w:val="20"/>
            <w:szCs w:val="20"/>
          </w:rPr>
          <w:delText xml:space="preserve">In </w:delText>
        </w:r>
      </w:del>
      <w:ins w:id="2" w:author="William Lynch" w:date="2017-09-19T05:25:00Z">
        <w:r>
          <w:rPr>
            <w:rFonts w:ascii="Times New Roman" w:eastAsia="Times New Roman" w:hAnsi="Times New Roman" w:cs="Times New Roman"/>
            <w:spacing w:val="24"/>
            <w:sz w:val="20"/>
            <w:szCs w:val="20"/>
          </w:rPr>
          <w:t>For</w:t>
        </w:r>
        <w:r>
          <w:rPr>
            <w:rFonts w:ascii="Times New Roman" w:eastAsia="Times New Roman" w:hAnsi="Times New Roman" w:cs="Times New Roman"/>
            <w:spacing w:val="24"/>
            <w:sz w:val="20"/>
            <w:szCs w:val="20"/>
          </w:rPr>
          <w:t xml:space="preserve"> </w:t>
        </w:r>
      </w:ins>
      <w:r>
        <w:rPr>
          <w:rFonts w:ascii="Times New Roman" w:eastAsia="Times New Roman" w:hAnsi="Times New Roman" w:cs="Times New Roman"/>
          <w:spacing w:val="24"/>
          <w:sz w:val="20"/>
          <w:szCs w:val="20"/>
        </w:rPr>
        <w:t xml:space="preserve">recent experiments with the </w:t>
      </w:r>
      <w:r>
        <w:rPr>
          <w:rFonts w:ascii="Times New Roman" w:eastAsia="Times New Roman" w:hAnsi="Times New Roman" w:cs="Times New Roman"/>
          <w:sz w:val="20"/>
          <w:szCs w:val="20"/>
        </w:rPr>
        <w:t>SAMURAI</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w w:val="111"/>
          <w:sz w:val="20"/>
          <w:szCs w:val="20"/>
        </w:rPr>
        <w:t>Pion-Reconstruction</w:t>
      </w:r>
      <w:r>
        <w:rPr>
          <w:rFonts w:ascii="Times New Roman" w:eastAsia="Times New Roman" w:hAnsi="Times New Roman" w:cs="Times New Roman"/>
          <w:spacing w:val="-25"/>
          <w:w w:val="111"/>
          <w:sz w:val="20"/>
          <w:szCs w:val="20"/>
        </w:rPr>
        <w:t xml:space="preserve"> </w:t>
      </w:r>
      <w:r>
        <w:rPr>
          <w:rFonts w:ascii="Times New Roman" w:eastAsia="Times New Roman" w:hAnsi="Times New Roman" w:cs="Times New Roman"/>
          <w:w w:val="111"/>
          <w:sz w:val="20"/>
          <w:szCs w:val="20"/>
        </w:rPr>
        <w:t xml:space="preserve">and </w:t>
      </w:r>
      <w:r>
        <w:rPr>
          <w:rFonts w:ascii="Times New Roman" w:eastAsia="Times New Roman" w:hAnsi="Times New Roman" w:cs="Times New Roman"/>
          <w:w w:val="109"/>
          <w:sz w:val="20"/>
          <w:szCs w:val="20"/>
        </w:rPr>
        <w:t>Ion-</w:t>
      </w:r>
      <w:r>
        <w:rPr>
          <w:rFonts w:ascii="Times New Roman" w:eastAsia="Times New Roman" w:hAnsi="Times New Roman" w:cs="Times New Roman"/>
          <w:spacing w:val="-17"/>
          <w:w w:val="109"/>
          <w:sz w:val="20"/>
          <w:szCs w:val="20"/>
        </w:rPr>
        <w:t>T</w:t>
      </w:r>
      <w:r>
        <w:rPr>
          <w:rFonts w:ascii="Times New Roman" w:eastAsia="Times New Roman" w:hAnsi="Times New Roman" w:cs="Times New Roman"/>
          <w:w w:val="109"/>
          <w:sz w:val="20"/>
          <w:szCs w:val="20"/>
        </w:rPr>
        <w:t>ra</w:t>
      </w:r>
      <w:r>
        <w:rPr>
          <w:rFonts w:ascii="Times New Roman" w:eastAsia="Times New Roman" w:hAnsi="Times New Roman" w:cs="Times New Roman"/>
          <w:spacing w:val="-5"/>
          <w:w w:val="109"/>
          <w:sz w:val="20"/>
          <w:szCs w:val="20"/>
        </w:rPr>
        <w:t>ck</w:t>
      </w:r>
      <w:r>
        <w:rPr>
          <w:rFonts w:ascii="Times New Roman" w:eastAsia="Times New Roman" w:hAnsi="Times New Roman" w:cs="Times New Roman"/>
          <w:w w:val="109"/>
          <w:sz w:val="20"/>
          <w:szCs w:val="20"/>
        </w:rPr>
        <w:t>er</w:t>
      </w:r>
      <w:r>
        <w:rPr>
          <w:rFonts w:ascii="Times New Roman" w:eastAsia="Times New Roman" w:hAnsi="Times New Roman" w:cs="Times New Roman"/>
          <w:spacing w:val="-10"/>
          <w:w w:val="109"/>
          <w:sz w:val="20"/>
          <w:szCs w:val="20"/>
        </w:rPr>
        <w:t xml:space="preserve"> </w:t>
      </w:r>
      <w:r>
        <w:rPr>
          <w:rFonts w:ascii="Times New Roman" w:eastAsia="Times New Roman" w:hAnsi="Times New Roman" w:cs="Times New Roman"/>
          <w:w w:val="109"/>
          <w:sz w:val="20"/>
          <w:szCs w:val="20"/>
        </w:rPr>
        <w:t>(S</w:t>
      </w:r>
      <w:r>
        <w:rPr>
          <w:rFonts w:ascii="Times New Roman" w:eastAsia="Times New Roman" w:hAnsi="Times New Roman" w:cs="Times New Roman"/>
          <w:i/>
          <w:spacing w:val="8"/>
          <w:w w:val="109"/>
          <w:sz w:val="20"/>
          <w:szCs w:val="20"/>
        </w:rPr>
        <w:t>π</w:t>
      </w:r>
      <w:r>
        <w:rPr>
          <w:rFonts w:ascii="Times New Roman" w:eastAsia="Times New Roman" w:hAnsi="Times New Roman" w:cs="Times New Roman"/>
          <w:w w:val="109"/>
          <w:sz w:val="20"/>
          <w:szCs w:val="20"/>
        </w:rPr>
        <w:t>RIT)</w:t>
      </w:r>
      <w:r>
        <w:rPr>
          <w:rFonts w:ascii="Times New Roman" w:eastAsia="Times New Roman" w:hAnsi="Times New Roman" w:cs="Times New Roman"/>
          <w:spacing w:val="11"/>
          <w:w w:val="109"/>
          <w:sz w:val="20"/>
          <w:szCs w:val="20"/>
        </w:rPr>
        <w:t xml:space="preserve"> </w:t>
      </w:r>
      <w:r>
        <w:rPr>
          <w:rFonts w:ascii="Times New Roman" w:eastAsia="Times New Roman" w:hAnsi="Times New Roman" w:cs="Times New Roman"/>
          <w:sz w:val="20"/>
          <w:szCs w:val="20"/>
        </w:rPr>
        <w:t>TPC</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9"/>
          <w:sz w:val="20"/>
          <w:szCs w:val="20"/>
        </w:rPr>
        <w:t xml:space="preserve">it was important to detect and analyze the </w:t>
      </w:r>
      <w:r>
        <w:rPr>
          <w:rFonts w:ascii="Times New Roman" w:eastAsia="Times New Roman" w:hAnsi="Times New Roman" w:cs="Times New Roman"/>
          <w:sz w:val="20"/>
          <w:szCs w:val="20"/>
        </w:rPr>
        <w:t>small</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energy</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losses</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w w:val="108"/>
          <w:sz w:val="20"/>
          <w:szCs w:val="20"/>
        </w:rPr>
        <w:t>relativistic</w:t>
      </w:r>
      <w:r>
        <w:rPr>
          <w:rFonts w:ascii="Times New Roman" w:eastAsia="Times New Roman" w:hAnsi="Times New Roman" w:cs="Times New Roman"/>
          <w:spacing w:val="21"/>
          <w:w w:val="108"/>
          <w:sz w:val="20"/>
          <w:szCs w:val="20"/>
        </w:rPr>
        <w:t xml:space="preserve"> </w:t>
      </w:r>
      <w:r>
        <w:rPr>
          <w:rFonts w:ascii="Times New Roman" w:eastAsia="Times New Roman" w:hAnsi="Times New Roman" w:cs="Times New Roman"/>
          <w:sz w:val="20"/>
          <w:szCs w:val="20"/>
        </w:rPr>
        <w:t>pions</w:t>
      </w:r>
      <w:r>
        <w:rPr>
          <w:rFonts w:ascii="Times New Roman" w:eastAsia="Times New Roman" w:hAnsi="Times New Roman" w:cs="Times New Roman"/>
          <w:spacing w:val="41"/>
          <w:sz w:val="20"/>
          <w:szCs w:val="20"/>
        </w:rPr>
        <w:t xml:space="preserve"> as well as the </w:t>
      </w:r>
      <w:r>
        <w:rPr>
          <w:rFonts w:ascii="Times New Roman" w:eastAsia="Times New Roman" w:hAnsi="Times New Roman" w:cs="Times New Roman"/>
          <w:sz w:val="20"/>
          <w:szCs w:val="20"/>
        </w:rPr>
        <w:t>large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w w:val="104"/>
          <w:sz w:val="20"/>
          <w:szCs w:val="20"/>
        </w:rPr>
        <w:t xml:space="preserve">energy </w:t>
      </w:r>
      <w:r>
        <w:rPr>
          <w:rFonts w:ascii="Times New Roman" w:eastAsia="Times New Roman" w:hAnsi="Times New Roman" w:cs="Times New Roman"/>
          <w:sz w:val="20"/>
          <w:szCs w:val="20"/>
        </w:rPr>
        <w:t>losses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sl</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ving,</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he</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vy</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ions.  We illustrate how such large dynamic ranges can be handled in TPC with a wire plane readout  b</w:t>
      </w:r>
      <w:r>
        <w:rPr>
          <w:rFonts w:ascii="Times New Roman" w:eastAsia="Times New Roman" w:hAnsi="Times New Roman" w:cs="Times New Roman"/>
          <w:sz w:val="20"/>
          <w:szCs w:val="20"/>
        </w:rPr>
        <w:t>y</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 xml:space="preserve">effective use of knowledge </w:t>
      </w:r>
      <w:r>
        <w:rPr>
          <w:rFonts w:ascii="Times New Roman" w:eastAsia="Times New Roman" w:hAnsi="Times New Roman" w:cs="Times New Roman"/>
          <w:sz w:val="20"/>
          <w:szCs w:val="20"/>
        </w:rPr>
        <w:t>the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tails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of the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pad</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res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onse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function</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w w:val="110"/>
          <w:sz w:val="20"/>
          <w:szCs w:val="20"/>
        </w:rPr>
        <w:t>distribution. By employing this technique, we are able to increase the signal to noise of dynamics ratio from 1000/1 to xxxx/1. (Get the number. how high can we go?)</w:t>
      </w:r>
      <w:ins w:id="3" w:author="William Lynch" w:date="2017-09-19T05:25:00Z">
        <w:r>
          <w:rPr>
            <w:rFonts w:ascii="Times New Roman" w:eastAsia="Times New Roman" w:hAnsi="Times New Roman" w:cs="Times New Roman"/>
            <w:w w:val="110"/>
            <w:sz w:val="20"/>
            <w:szCs w:val="20"/>
          </w:rPr>
          <w:t xml:space="preserve"> (do we want to </w:t>
        </w:r>
      </w:ins>
      <w:ins w:id="4" w:author="William Lynch" w:date="2017-09-19T05:26:00Z">
        <w:r>
          <w:rPr>
            <w:rFonts w:ascii="Times New Roman" w:eastAsia="Times New Roman" w:hAnsi="Times New Roman" w:cs="Times New Roman"/>
            <w:w w:val="110"/>
            <w:sz w:val="20"/>
            <w:szCs w:val="20"/>
          </w:rPr>
          <w:t>give a number</w:t>
        </w:r>
      </w:ins>
      <w:ins w:id="5" w:author="William Lynch" w:date="2017-09-19T05:25:00Z">
        <w:r>
          <w:rPr>
            <w:rFonts w:ascii="Times New Roman" w:eastAsia="Times New Roman" w:hAnsi="Times New Roman" w:cs="Times New Roman"/>
            <w:w w:val="110"/>
            <w:sz w:val="20"/>
            <w:szCs w:val="20"/>
          </w:rPr>
          <w:t xml:space="preserve"> the combination of the pad response function plus the different voltage planes?</w:t>
        </w:r>
      </w:ins>
      <w:ins w:id="6" w:author="William Lynch" w:date="2017-09-19T05:26:00Z">
        <w:r>
          <w:rPr>
            <w:rFonts w:ascii="Times New Roman" w:eastAsia="Times New Roman" w:hAnsi="Times New Roman" w:cs="Times New Roman"/>
            <w:w w:val="110"/>
            <w:sz w:val="20"/>
            <w:szCs w:val="20"/>
          </w:rPr>
          <w:t xml:space="preserve">) </w:t>
        </w:r>
      </w:ins>
    </w:p>
    <w:p w:rsidR="00C76CAA" w:rsidRDefault="00C76CAA">
      <w:pPr>
        <w:spacing w:after="0" w:line="249" w:lineRule="auto"/>
        <w:ind w:left="410" w:right="56"/>
        <w:jc w:val="both"/>
        <w:rPr>
          <w:rFonts w:ascii="Times New Roman" w:eastAsia="Times New Roman" w:hAnsi="Times New Roman" w:cs="Times New Roman"/>
          <w:w w:val="110"/>
          <w:sz w:val="20"/>
          <w:szCs w:val="20"/>
        </w:rPr>
      </w:pPr>
    </w:p>
    <w:p w:rsidR="00BA458A" w:rsidRDefault="00BA458A">
      <w:pPr>
        <w:spacing w:before="8" w:after="0" w:line="130" w:lineRule="exact"/>
        <w:rPr>
          <w:sz w:val="13"/>
          <w:szCs w:val="13"/>
        </w:rPr>
      </w:pPr>
    </w:p>
    <w:p w:rsidR="00BA458A" w:rsidRDefault="00C76CAA">
      <w:pPr>
        <w:spacing w:after="0" w:line="240" w:lineRule="auto"/>
        <w:ind w:left="410" w:right="4504"/>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Keywo</w:t>
      </w:r>
      <w:r>
        <w:rPr>
          <w:rFonts w:ascii="Times New Roman" w:eastAsia="Times New Roman" w:hAnsi="Times New Roman" w:cs="Times New Roman"/>
          <w:i/>
          <w:spacing w:val="-10"/>
          <w:sz w:val="20"/>
          <w:szCs w:val="20"/>
        </w:rPr>
        <w:t>r</w:t>
      </w:r>
      <w:r>
        <w:rPr>
          <w:rFonts w:ascii="Times New Roman" w:eastAsia="Times New Roman" w:hAnsi="Times New Roman" w:cs="Times New Roman"/>
          <w:i/>
          <w:sz w:val="20"/>
          <w:szCs w:val="20"/>
        </w:rPr>
        <w:t xml:space="preserve">ds:   </w:t>
      </w:r>
      <w:r>
        <w:rPr>
          <w:rFonts w:ascii="Times New Roman" w:eastAsia="Times New Roman" w:hAnsi="Times New Roman" w:cs="Times New Roman"/>
          <w:i/>
          <w:spacing w:val="27"/>
          <w:sz w:val="20"/>
          <w:szCs w:val="20"/>
        </w:rPr>
        <w:t xml:space="preserve"> </w:t>
      </w:r>
      <w:r>
        <w:rPr>
          <w:rFonts w:ascii="Courier" w:eastAsia="Courier" w:hAnsi="Courier" w:cs="Courier"/>
          <w:w w:val="87"/>
          <w:sz w:val="20"/>
          <w:szCs w:val="20"/>
        </w:rPr>
        <w:t>elsarticle.cls</w:t>
      </w:r>
      <w:r>
        <w:rPr>
          <w:rFonts w:ascii="Times New Roman" w:eastAsia="Times New Roman" w:hAnsi="Times New Roman" w:cs="Times New Roman"/>
          <w:w w:val="110"/>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81"/>
          <w:w w:val="112"/>
          <w:sz w:val="20"/>
          <w:szCs w:val="20"/>
        </w:rPr>
        <w:t>L</w:t>
      </w:r>
      <w:r>
        <w:rPr>
          <w:rFonts w:ascii="Times New Roman" w:eastAsia="Times New Roman" w:hAnsi="Times New Roman" w:cs="Times New Roman"/>
          <w:spacing w:val="-34"/>
          <w:w w:val="112"/>
          <w:position w:val="4"/>
          <w:sz w:val="14"/>
          <w:szCs w:val="14"/>
        </w:rPr>
        <w:t>A</w:t>
      </w:r>
      <w:r>
        <w:rPr>
          <w:rFonts w:ascii="Times New Roman" w:eastAsia="Times New Roman" w:hAnsi="Times New Roman" w:cs="Times New Roman"/>
          <w:spacing w:val="-37"/>
          <w:w w:val="112"/>
          <w:sz w:val="20"/>
          <w:szCs w:val="20"/>
        </w:rPr>
        <w:t>T</w:t>
      </w:r>
      <w:r>
        <w:rPr>
          <w:rFonts w:ascii="Times New Roman" w:eastAsia="Times New Roman" w:hAnsi="Times New Roman" w:cs="Times New Roman"/>
          <w:spacing w:val="-28"/>
          <w:w w:val="112"/>
          <w:position w:val="-4"/>
          <w:sz w:val="20"/>
          <w:szCs w:val="20"/>
        </w:rPr>
        <w:t>E</w:t>
      </w:r>
      <w:r>
        <w:rPr>
          <w:rFonts w:ascii="Times New Roman" w:eastAsia="Times New Roman" w:hAnsi="Times New Roman" w:cs="Times New Roman"/>
          <w:w w:val="112"/>
          <w:sz w:val="20"/>
          <w:szCs w:val="20"/>
        </w:rPr>
        <w:t>X,</w:t>
      </w:r>
      <w:r>
        <w:rPr>
          <w:rFonts w:ascii="Times New Roman" w:eastAsia="Times New Roman" w:hAnsi="Times New Roman" w:cs="Times New Roman"/>
          <w:spacing w:val="13"/>
          <w:w w:val="112"/>
          <w:sz w:val="20"/>
          <w:szCs w:val="20"/>
        </w:rPr>
        <w:t xml:space="preserve"> </w:t>
      </w:r>
      <w:r>
        <w:rPr>
          <w:rFonts w:ascii="Times New Roman" w:eastAsia="Times New Roman" w:hAnsi="Times New Roman" w:cs="Times New Roman"/>
          <w:sz w:val="20"/>
          <w:szCs w:val="20"/>
        </w:rPr>
        <w:t>Elsevier,</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10"/>
          <w:sz w:val="20"/>
          <w:szCs w:val="20"/>
        </w:rPr>
        <w:t>template</w:t>
      </w:r>
    </w:p>
    <w:p w:rsidR="00BA458A" w:rsidRDefault="00C76CAA">
      <w:pPr>
        <w:spacing w:after="0" w:line="199" w:lineRule="exact"/>
        <w:ind w:left="410" w:right="7223"/>
        <w:jc w:val="both"/>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1584" behindDoc="1" locked="0" layoutInCell="1" allowOverlap="1">
                <wp:simplePos x="0" y="0"/>
                <wp:positionH relativeFrom="page">
                  <wp:posOffset>819150</wp:posOffset>
                </wp:positionH>
                <wp:positionV relativeFrom="paragraph">
                  <wp:posOffset>252095</wp:posOffset>
                </wp:positionV>
                <wp:extent cx="5921375" cy="1270"/>
                <wp:effectExtent l="6350" t="0" r="15875" b="1333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1375" cy="1270"/>
                          <a:chOff x="1290" y="398"/>
                          <a:chExt cx="9325" cy="2"/>
                        </a:xfrm>
                      </wpg:grpSpPr>
                      <wps:wsp>
                        <wps:cNvPr id="22" name="Freeform 22"/>
                        <wps:cNvSpPr>
                          <a:spLocks/>
                        </wps:cNvSpPr>
                        <wps:spPr bwMode="auto">
                          <a:xfrm>
                            <a:off x="1290" y="398"/>
                            <a:ext cx="9325" cy="2"/>
                          </a:xfrm>
                          <a:custGeom>
                            <a:avLst/>
                            <a:gdLst>
                              <a:gd name="T0" fmla="+- 0 1290 1290"/>
                              <a:gd name="T1" fmla="*/ T0 w 9325"/>
                              <a:gd name="T2" fmla="+- 0 10615 1290"/>
                              <a:gd name="T3" fmla="*/ T2 w 9325"/>
                            </a:gdLst>
                            <a:ahLst/>
                            <a:cxnLst>
                              <a:cxn ang="0">
                                <a:pos x="T1" y="0"/>
                              </a:cxn>
                              <a:cxn ang="0">
                                <a:pos x="T3" y="0"/>
                              </a:cxn>
                            </a:cxnLst>
                            <a:rect l="0" t="0" r="r" b="b"/>
                            <a:pathLst>
                              <a:path w="9325">
                                <a:moveTo>
                                  <a:pt x="0" y="0"/>
                                </a:moveTo>
                                <a:lnTo>
                                  <a:pt x="932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64.5pt;margin-top:19.85pt;width:466.25pt;height:.1pt;z-index:-251664896;mso-position-horizontal-relative:page" coordorigin="1290,398" coordsize="932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">
                <v:polyline id="Freeform 22" o:spid="_x0000_s1027" style="position:absolute;visibility:visible;mso-wrap-style:square;v-text-anchor:top" points="1290,398,10615,398" coordsize="932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hTjwQAA&#10;ANsAAAAPAAAAZHJzL2Rvd25yZXYueG1sRI9PawIxFMTvBb9DeIK3mnVLpWyNIoK2x6ql58fmudk/&#10;eVk2UeO3bwTB4zAzv2EWq2g7caHB144VzKYZCOLS6ZorBb/H7esHCB+QNXaOScGNPKyWo5cFFtpd&#10;eU+XQ6hEgrAvUIEJoS+k9KUhi37qeuLkndxgMSQ5VFIPeE1w28k8y+bSYs1pwWBPG0NlezhbBXt8&#10;b/9k/GlPX/Ft17mmKVvTKDUZx/UniEAxPMOP9rdWkOdw/5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H4U48EAAADbAAAADwAAAAAAAAAAAAAAAACXAgAAZHJzL2Rvd25y&#10;ZXYueG1sUEsFBgAAAAAEAAQA9QAAAIUDAAAAAA==&#10;" filled="f" strokeweight="5054emu">
                  <v:path arrowok="t" o:connecttype="custom" o:connectlocs="0,0;9325,0" o:connectangles="0,0"/>
                </v:polyline>
                <w10:wrap anchorx="page"/>
              </v:group>
            </w:pict>
          </mc:Fallback>
        </mc:AlternateContent>
      </w:r>
      <w:r>
        <w:rPr>
          <w:rFonts w:ascii="Times New Roman" w:eastAsia="Times New Roman" w:hAnsi="Times New Roman" w:cs="Times New Roman"/>
          <w:i/>
          <w:sz w:val="20"/>
          <w:szCs w:val="20"/>
        </w:rPr>
        <w:t>2010</w:t>
      </w:r>
      <w:r>
        <w:rPr>
          <w:rFonts w:ascii="Times New Roman" w:eastAsia="Times New Roman" w:hAnsi="Times New Roman" w:cs="Times New Roman"/>
          <w:i/>
          <w:spacing w:val="25"/>
          <w:sz w:val="20"/>
          <w:szCs w:val="20"/>
        </w:rPr>
        <w:t xml:space="preserve"> </w:t>
      </w:r>
      <w:r>
        <w:rPr>
          <w:rFonts w:ascii="Times New Roman" w:eastAsia="Times New Roman" w:hAnsi="Times New Roman" w:cs="Times New Roman"/>
          <w:i/>
          <w:sz w:val="20"/>
          <w:szCs w:val="20"/>
        </w:rPr>
        <w:t xml:space="preserve">MSC:  </w:t>
      </w:r>
      <w:r>
        <w:rPr>
          <w:rFonts w:ascii="Times New Roman" w:eastAsia="Times New Roman" w:hAnsi="Times New Roman" w:cs="Times New Roman"/>
          <w:i/>
          <w:spacing w:val="11"/>
          <w:sz w:val="20"/>
          <w:szCs w:val="20"/>
        </w:rPr>
        <w:t xml:space="preserve"> </w:t>
      </w:r>
      <w:r>
        <w:rPr>
          <w:rFonts w:ascii="Times New Roman" w:eastAsia="Times New Roman" w:hAnsi="Times New Roman" w:cs="Times New Roman"/>
          <w:sz w:val="20"/>
          <w:szCs w:val="20"/>
        </w:rPr>
        <w:t>00-01,</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99-00</w:t>
      </w:r>
    </w:p>
    <w:p w:rsidR="00BA458A" w:rsidRDefault="00BA458A">
      <w:pPr>
        <w:spacing w:after="0" w:line="200" w:lineRule="exact"/>
        <w:rPr>
          <w:sz w:val="20"/>
          <w:szCs w:val="20"/>
        </w:rPr>
      </w:pPr>
    </w:p>
    <w:p w:rsidR="00BA458A" w:rsidRDefault="00BA458A">
      <w:pPr>
        <w:spacing w:before="12" w:after="0" w:line="220" w:lineRule="exact"/>
      </w:pPr>
    </w:p>
    <w:p w:rsidR="00BA458A" w:rsidRDefault="00BA458A">
      <w:pPr>
        <w:spacing w:after="0"/>
        <w:sectPr w:rsidR="00BA458A">
          <w:type w:val="continuous"/>
          <w:pgSz w:w="11920" w:h="16840"/>
          <w:pgMar w:top="1560" w:right="1180" w:bottom="280" w:left="880" w:header="720" w:footer="720" w:gutter="0"/>
          <w:cols w:space="720"/>
        </w:sectPr>
      </w:pPr>
    </w:p>
    <w:p w:rsidR="00BA458A" w:rsidRDefault="00C76CAA">
      <w:pPr>
        <w:spacing w:before="22" w:after="0" w:line="240" w:lineRule="auto"/>
        <w:ind w:left="410" w:right="-20"/>
        <w:rPr>
          <w:ins w:id="7" w:author="William Lynch" w:date="2017-09-19T05:27:00Z"/>
          <w:rFonts w:ascii="Times New Roman" w:eastAsia="Times New Roman" w:hAnsi="Times New Roman" w:cs="Times New Roman"/>
          <w:b/>
          <w:bCs/>
          <w:w w:val="116"/>
          <w:sz w:val="20"/>
          <w:szCs w:val="20"/>
        </w:rPr>
      </w:pPr>
      <w:r>
        <w:rPr>
          <w:rFonts w:ascii="Times New Roman" w:eastAsia="Times New Roman" w:hAnsi="Times New Roman" w:cs="Times New Roman"/>
          <w:b/>
          <w:bCs/>
          <w:sz w:val="20"/>
          <w:szCs w:val="20"/>
        </w:rPr>
        <w:lastRenderedPageBreak/>
        <w:t xml:space="preserve">1. </w:t>
      </w:r>
      <w:r>
        <w:rPr>
          <w:rFonts w:ascii="Times New Roman" w:eastAsia="Times New Roman" w:hAnsi="Times New Roman" w:cs="Times New Roman"/>
          <w:b/>
          <w:bCs/>
          <w:spacing w:val="42"/>
          <w:sz w:val="20"/>
          <w:szCs w:val="20"/>
        </w:rPr>
        <w:t xml:space="preserve"> </w:t>
      </w:r>
      <w:r>
        <w:rPr>
          <w:rFonts w:ascii="Times New Roman" w:eastAsia="Times New Roman" w:hAnsi="Times New Roman" w:cs="Times New Roman"/>
          <w:b/>
          <w:bCs/>
          <w:w w:val="113"/>
          <w:sz w:val="20"/>
          <w:szCs w:val="20"/>
        </w:rPr>
        <w:t>I</w:t>
      </w:r>
      <w:r>
        <w:rPr>
          <w:rFonts w:ascii="Times New Roman" w:eastAsia="Times New Roman" w:hAnsi="Times New Roman" w:cs="Times New Roman"/>
          <w:b/>
          <w:bCs/>
          <w:spacing w:val="-6"/>
          <w:w w:val="113"/>
          <w:sz w:val="20"/>
          <w:szCs w:val="20"/>
        </w:rPr>
        <w:t>n</w:t>
      </w:r>
      <w:r>
        <w:rPr>
          <w:rFonts w:ascii="Times New Roman" w:eastAsia="Times New Roman" w:hAnsi="Times New Roman" w:cs="Times New Roman"/>
          <w:b/>
          <w:bCs/>
          <w:w w:val="116"/>
          <w:sz w:val="20"/>
          <w:szCs w:val="20"/>
        </w:rPr>
        <w:t>tr</w:t>
      </w:r>
      <w:r>
        <w:rPr>
          <w:rFonts w:ascii="Times New Roman" w:eastAsia="Times New Roman" w:hAnsi="Times New Roman" w:cs="Times New Roman"/>
          <w:b/>
          <w:bCs/>
          <w:spacing w:val="7"/>
          <w:w w:val="116"/>
          <w:sz w:val="20"/>
          <w:szCs w:val="20"/>
        </w:rPr>
        <w:t>o</w:t>
      </w:r>
      <w:r>
        <w:rPr>
          <w:rFonts w:ascii="Times New Roman" w:eastAsia="Times New Roman" w:hAnsi="Times New Roman" w:cs="Times New Roman"/>
          <w:b/>
          <w:bCs/>
          <w:w w:val="116"/>
          <w:sz w:val="20"/>
          <w:szCs w:val="20"/>
        </w:rPr>
        <w:t>duction</w:t>
      </w:r>
    </w:p>
    <w:p w:rsidR="00C76CAA" w:rsidRDefault="00C76CAA">
      <w:pPr>
        <w:spacing w:before="22" w:after="0" w:line="240" w:lineRule="auto"/>
        <w:ind w:left="410" w:right="-20"/>
        <w:rPr>
          <w:ins w:id="8" w:author="William Lynch" w:date="2017-09-19T05:27:00Z"/>
          <w:rFonts w:ascii="Times New Roman" w:eastAsia="Times New Roman" w:hAnsi="Times New Roman" w:cs="Times New Roman"/>
          <w:b/>
          <w:bCs/>
          <w:w w:val="116"/>
          <w:sz w:val="20"/>
          <w:szCs w:val="20"/>
        </w:rPr>
      </w:pPr>
    </w:p>
    <w:p w:rsidR="00C76CAA" w:rsidRDefault="00C76CAA">
      <w:pPr>
        <w:spacing w:before="22" w:after="0" w:line="240" w:lineRule="auto"/>
        <w:ind w:left="410" w:right="-20"/>
        <w:rPr>
          <w:ins w:id="9" w:author="William Lynch" w:date="2017-09-19T05:33:00Z"/>
          <w:rFonts w:ascii="Times New Roman" w:eastAsia="Times New Roman" w:hAnsi="Times New Roman" w:cs="Times New Roman"/>
          <w:b/>
          <w:bCs/>
          <w:w w:val="116"/>
          <w:sz w:val="20"/>
          <w:szCs w:val="20"/>
        </w:rPr>
      </w:pPr>
      <w:ins w:id="10" w:author="William Lynch" w:date="2017-09-19T05:27:00Z">
        <w:r>
          <w:rPr>
            <w:rFonts w:ascii="Times New Roman" w:eastAsia="Times New Roman" w:hAnsi="Times New Roman" w:cs="Times New Roman"/>
            <w:b/>
            <w:bCs/>
            <w:w w:val="116"/>
            <w:sz w:val="20"/>
            <w:szCs w:val="20"/>
          </w:rPr>
          <w:tab/>
          <w:t xml:space="preserve">The challenge of large dynamic ranges in the energy losses of detected particles is widespread and many techniques have been employed to address it. If particle with high energies losses are emitted to different angles or have different ranges or magnetic rigidities, </w:t>
        </w:r>
      </w:ins>
      <w:ins w:id="11" w:author="William Lynch" w:date="2017-09-19T05:33:00Z">
        <w:r>
          <w:rPr>
            <w:rFonts w:ascii="Times New Roman" w:eastAsia="Times New Roman" w:hAnsi="Times New Roman" w:cs="Times New Roman"/>
            <w:b/>
            <w:bCs/>
            <w:w w:val="116"/>
            <w:sz w:val="20"/>
            <w:szCs w:val="20"/>
          </w:rPr>
          <w:t xml:space="preserve">this problem may be solved by separating the particles and peforming the energy loss masurement in different detection volumes. </w:t>
        </w:r>
      </w:ins>
    </w:p>
    <w:p w:rsidR="00C76CAA" w:rsidRDefault="00C76CAA">
      <w:pPr>
        <w:spacing w:before="22" w:after="0" w:line="240" w:lineRule="auto"/>
        <w:ind w:left="410" w:right="-20"/>
        <w:rPr>
          <w:ins w:id="12" w:author="William Lynch" w:date="2017-09-19T05:33:00Z"/>
          <w:rFonts w:ascii="Times New Roman" w:eastAsia="Times New Roman" w:hAnsi="Times New Roman" w:cs="Times New Roman"/>
          <w:b/>
          <w:bCs/>
          <w:w w:val="116"/>
          <w:sz w:val="20"/>
          <w:szCs w:val="20"/>
        </w:rPr>
      </w:pPr>
      <w:ins w:id="13" w:author="William Lynch" w:date="2017-09-19T05:34:00Z">
        <w:r>
          <w:rPr>
            <w:rFonts w:ascii="Times New Roman" w:eastAsia="Times New Roman" w:hAnsi="Times New Roman" w:cs="Times New Roman"/>
            <w:b/>
            <w:bCs/>
            <w:w w:val="116"/>
            <w:sz w:val="20"/>
            <w:szCs w:val="20"/>
          </w:rPr>
          <w:tab/>
          <w:t xml:space="preserve">This solution can be problematic, if the </w:t>
        </w:r>
      </w:ins>
      <w:bookmarkStart w:id="14" w:name="_GoBack"/>
      <w:bookmarkEnd w:id="14"/>
    </w:p>
    <w:p w:rsidR="00C76CAA" w:rsidRDefault="00C76CAA">
      <w:pPr>
        <w:spacing w:before="22" w:after="0" w:line="240" w:lineRule="auto"/>
        <w:ind w:left="410" w:right="-20"/>
        <w:rPr>
          <w:rFonts w:ascii="Times New Roman" w:eastAsia="Times New Roman" w:hAnsi="Times New Roman" w:cs="Times New Roman"/>
          <w:sz w:val="20"/>
          <w:szCs w:val="20"/>
        </w:rPr>
      </w:pPr>
      <w:ins w:id="15" w:author="William Lynch" w:date="2017-09-19T05:27:00Z">
        <w:r>
          <w:rPr>
            <w:rFonts w:ascii="Times New Roman" w:eastAsia="Times New Roman" w:hAnsi="Times New Roman" w:cs="Times New Roman"/>
            <w:b/>
            <w:bCs/>
            <w:w w:val="116"/>
            <w:sz w:val="20"/>
            <w:szCs w:val="20"/>
          </w:rPr>
          <w:t xml:space="preserve">solution </w:t>
        </w:r>
      </w:ins>
      <w:ins w:id="16" w:author="William Lynch" w:date="2017-09-19T05:32:00Z">
        <w:r>
          <w:rPr>
            <w:rFonts w:ascii="Times New Roman" w:eastAsia="Times New Roman" w:hAnsi="Times New Roman" w:cs="Times New Roman"/>
            <w:b/>
            <w:bCs/>
            <w:w w:val="116"/>
            <w:sz w:val="20"/>
            <w:szCs w:val="20"/>
          </w:rPr>
          <w:t>can be tre</w:t>
        </w:r>
      </w:ins>
    </w:p>
    <w:p w:rsidR="00BA458A" w:rsidRDefault="00BA458A">
      <w:pPr>
        <w:spacing w:before="2" w:after="0" w:line="100" w:lineRule="exact"/>
        <w:rPr>
          <w:sz w:val="10"/>
          <w:szCs w:val="10"/>
        </w:rPr>
      </w:pPr>
    </w:p>
    <w:p w:rsidR="00BA458A" w:rsidRDefault="00C76CAA">
      <w:pPr>
        <w:spacing w:after="0" w:line="240" w:lineRule="auto"/>
        <w:ind w:right="-20"/>
        <w:jc w:val="right"/>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25</w:t>
      </w:r>
    </w:p>
    <w:p w:rsidR="00BA458A" w:rsidRDefault="00C76CAA">
      <w:pPr>
        <w:spacing w:after="0" w:line="200" w:lineRule="exact"/>
        <w:ind w:right="259"/>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SAMURAI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w w:val="108"/>
          <w:sz w:val="20"/>
          <w:szCs w:val="20"/>
        </w:rPr>
        <w:t xml:space="preserve">Pion-Reconstruction </w:t>
      </w:r>
      <w:r>
        <w:rPr>
          <w:rFonts w:ascii="Times New Roman" w:eastAsia="Times New Roman" w:hAnsi="Times New Roman" w:cs="Times New Roman"/>
          <w:spacing w:val="12"/>
          <w:w w:val="108"/>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w w:val="104"/>
          <w:sz w:val="20"/>
          <w:szCs w:val="20"/>
        </w:rPr>
        <w:t>Ion-</w:t>
      </w:r>
    </w:p>
    <w:p w:rsidR="00BA458A" w:rsidRDefault="00C76CAA">
      <w:pPr>
        <w:spacing w:before="9" w:after="0" w:line="240" w:lineRule="auto"/>
        <w:ind w:right="259"/>
        <w:jc w:val="right"/>
        <w:rPr>
          <w:rFonts w:ascii="Times New Roman" w:eastAsia="Times New Roman" w:hAnsi="Times New Roman" w:cs="Times New Roman"/>
          <w:sz w:val="20"/>
          <w:szCs w:val="20"/>
        </w:rPr>
      </w:pPr>
      <w:r>
        <w:rPr>
          <w:rFonts w:ascii="Times New Roman" w:eastAsia="Times New Roman" w:hAnsi="Times New Roman" w:cs="Times New Roman"/>
          <w:spacing w:val="-16"/>
          <w:sz w:val="20"/>
          <w:szCs w:val="20"/>
        </w:rPr>
        <w:t>T</w:t>
      </w:r>
      <w:r>
        <w:rPr>
          <w:rFonts w:ascii="Times New Roman" w:eastAsia="Times New Roman" w:hAnsi="Times New Roman" w:cs="Times New Roman"/>
          <w:sz w:val="20"/>
          <w:szCs w:val="20"/>
        </w:rPr>
        <w:t>ra</w:t>
      </w:r>
      <w:r>
        <w:rPr>
          <w:rFonts w:ascii="Times New Roman" w:eastAsia="Times New Roman" w:hAnsi="Times New Roman" w:cs="Times New Roman"/>
          <w:spacing w:val="-5"/>
          <w:sz w:val="20"/>
          <w:szCs w:val="20"/>
        </w:rPr>
        <w:t>ck</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110"/>
          <w:sz w:val="20"/>
          <w:szCs w:val="20"/>
        </w:rPr>
        <w:t>(S</w:t>
      </w:r>
      <w:r>
        <w:rPr>
          <w:rFonts w:ascii="Times New Roman" w:eastAsia="Times New Roman" w:hAnsi="Times New Roman" w:cs="Times New Roman"/>
          <w:i/>
          <w:spacing w:val="8"/>
          <w:w w:val="110"/>
          <w:sz w:val="20"/>
          <w:szCs w:val="20"/>
        </w:rPr>
        <w:t>π</w:t>
      </w:r>
      <w:r>
        <w:rPr>
          <w:rFonts w:ascii="Times New Roman" w:eastAsia="Times New Roman" w:hAnsi="Times New Roman" w:cs="Times New Roman"/>
          <w:w w:val="110"/>
          <w:sz w:val="20"/>
          <w:szCs w:val="20"/>
        </w:rPr>
        <w:t>RIT)</w:t>
      </w:r>
      <w:r>
        <w:rPr>
          <w:rFonts w:ascii="Times New Roman" w:eastAsia="Times New Roman" w:hAnsi="Times New Roman" w:cs="Times New Roman"/>
          <w:spacing w:val="7"/>
          <w:w w:val="110"/>
          <w:sz w:val="20"/>
          <w:szCs w:val="20"/>
        </w:rPr>
        <w:t xml:space="preserve"> </w:t>
      </w:r>
      <w:r>
        <w:rPr>
          <w:rFonts w:ascii="Times New Roman" w:eastAsia="Times New Roman" w:hAnsi="Times New Roman" w:cs="Times New Roman"/>
          <w:sz w:val="20"/>
          <w:szCs w:val="20"/>
        </w:rPr>
        <w:t>Time</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w w:val="107"/>
          <w:sz w:val="20"/>
          <w:szCs w:val="20"/>
        </w:rPr>
        <w:t>Pr</w:t>
      </w:r>
      <w:r>
        <w:rPr>
          <w:rFonts w:ascii="Times New Roman" w:eastAsia="Times New Roman" w:hAnsi="Times New Roman" w:cs="Times New Roman"/>
          <w:spacing w:val="12"/>
          <w:w w:val="107"/>
          <w:sz w:val="20"/>
          <w:szCs w:val="20"/>
        </w:rPr>
        <w:t>o</w:t>
      </w:r>
      <w:r>
        <w:rPr>
          <w:rFonts w:ascii="Times New Roman" w:eastAsia="Times New Roman" w:hAnsi="Times New Roman" w:cs="Times New Roman"/>
          <w:w w:val="107"/>
          <w:sz w:val="20"/>
          <w:szCs w:val="20"/>
        </w:rPr>
        <w:t>jection</w:t>
      </w:r>
      <w:r>
        <w:rPr>
          <w:rFonts w:ascii="Times New Roman" w:eastAsia="Times New Roman" w:hAnsi="Times New Roman" w:cs="Times New Roman"/>
          <w:spacing w:val="12"/>
          <w:w w:val="107"/>
          <w:sz w:val="20"/>
          <w:szCs w:val="20"/>
        </w:rPr>
        <w:t xml:space="preserve"> </w:t>
      </w:r>
      <w:r>
        <w:rPr>
          <w:rFonts w:ascii="Times New Roman" w:eastAsia="Times New Roman" w:hAnsi="Times New Roman" w:cs="Times New Roman"/>
          <w:sz w:val="20"/>
          <w:szCs w:val="20"/>
        </w:rPr>
        <w:t>Cha</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115"/>
          <w:sz w:val="20"/>
          <w:szCs w:val="20"/>
        </w:rPr>
        <w:t>(TPC)</w:t>
      </w:r>
    </w:p>
    <w:p w:rsidR="00BA458A" w:rsidRDefault="00C76CAA">
      <w:pPr>
        <w:spacing w:before="9" w:after="0" w:line="240" w:lineRule="auto"/>
        <w:ind w:right="259"/>
        <w:jc w:val="right"/>
        <w:rPr>
          <w:rFonts w:ascii="Times New Roman" w:eastAsia="Times New Roman" w:hAnsi="Times New Roman" w:cs="Times New Roman"/>
          <w:sz w:val="20"/>
          <w:szCs w:val="20"/>
        </w:rPr>
      </w:pP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 xml:space="preserve">designed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measure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pions </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other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w w:val="99"/>
          <w:sz w:val="20"/>
          <w:szCs w:val="20"/>
        </w:rPr>
        <w:t>lig</w:t>
      </w:r>
      <w:r>
        <w:rPr>
          <w:rFonts w:ascii="Times New Roman" w:eastAsia="Times New Roman" w:hAnsi="Times New Roman" w:cs="Times New Roman"/>
          <w:spacing w:val="-5"/>
          <w:w w:val="110"/>
          <w:sz w:val="20"/>
          <w:szCs w:val="20"/>
        </w:rPr>
        <w:t>h</w:t>
      </w:r>
      <w:r>
        <w:rPr>
          <w:rFonts w:ascii="Times New Roman" w:eastAsia="Times New Roman" w:hAnsi="Times New Roman" w:cs="Times New Roman"/>
          <w:w w:val="139"/>
          <w:sz w:val="20"/>
          <w:szCs w:val="20"/>
        </w:rPr>
        <w:t>t</w:t>
      </w:r>
    </w:p>
    <w:p w:rsidR="00BA458A" w:rsidRDefault="00C76CAA">
      <w:pPr>
        <w:spacing w:before="9" w:after="0" w:line="245" w:lineRule="auto"/>
        <w:ind w:left="410" w:right="222" w:hanging="252"/>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2608" behindDoc="1" locked="0" layoutInCell="1" allowOverlap="1">
                <wp:simplePos x="0" y="0"/>
                <wp:positionH relativeFrom="page">
                  <wp:posOffset>3737610</wp:posOffset>
                </wp:positionH>
                <wp:positionV relativeFrom="paragraph">
                  <wp:posOffset>266700</wp:posOffset>
                </wp:positionV>
                <wp:extent cx="66675" cy="62865"/>
                <wp:effectExtent l="3810" t="0" r="5715" b="6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97" w:lineRule="exact"/>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left:0;text-align:left;margin-left:294.3pt;margin-top:21pt;width:5.25pt;height:4.9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" filled="f" stroked="f">
                <v:textbox inset="0,0,0,0">
                  <w:txbxContent>
                    <w:p w:rsidR="00BA458A" w:rsidRDefault="00C76CAA">
                      <w:pPr>
                        <w:spacing w:after="0" w:line="97" w:lineRule="exact"/>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30</w:t>
                      </w:r>
                    </w:p>
                  </w:txbxContent>
                </v:textbox>
                <w10:wrap anchorx="page"/>
              </v:shape>
            </w:pict>
          </mc:Fallback>
        </mc:AlternateContent>
      </w:r>
      <w:r>
        <w:rPr>
          <w:rFonts w:ascii="Times New Roman" w:eastAsia="Times New Roman" w:hAnsi="Times New Roman" w:cs="Times New Roman"/>
          <w:sz w:val="10"/>
          <w:szCs w:val="10"/>
        </w:rPr>
        <w:t xml:space="preserve">5     </w:t>
      </w:r>
      <w:r>
        <w:rPr>
          <w:rFonts w:ascii="Times New Roman" w:eastAsia="Times New Roman" w:hAnsi="Times New Roman" w:cs="Times New Roman"/>
          <w:spacing w:val="25"/>
          <w:sz w:val="10"/>
          <w:szCs w:val="1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harged</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particles</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he</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vy</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ion </w:t>
      </w:r>
      <w:r>
        <w:rPr>
          <w:rFonts w:ascii="Times New Roman" w:eastAsia="Times New Roman" w:hAnsi="Times New Roman" w:cs="Times New Roman"/>
          <w:sz w:val="20"/>
          <w:szCs w:val="20"/>
        </w:rPr>
        <w:t>collisions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(HICs).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w w:val="103"/>
          <w:sz w:val="20"/>
          <w:szCs w:val="20"/>
        </w:rPr>
        <w:t xml:space="preserve">A </w:t>
      </w:r>
      <w:r>
        <w:rPr>
          <w:rFonts w:ascii="Times New Roman" w:eastAsia="Times New Roman" w:hAnsi="Times New Roman" w:cs="Times New Roman"/>
          <w:w w:val="107"/>
          <w:sz w:val="20"/>
          <w:szCs w:val="20"/>
        </w:rPr>
        <w:t>radioacti</w:t>
      </w:r>
      <w:r>
        <w:rPr>
          <w:rFonts w:ascii="Times New Roman" w:eastAsia="Times New Roman" w:hAnsi="Times New Roman" w:cs="Times New Roman"/>
          <w:spacing w:val="-5"/>
          <w:w w:val="107"/>
          <w:sz w:val="20"/>
          <w:szCs w:val="20"/>
        </w:rPr>
        <w:t>v</w:t>
      </w:r>
      <w:r>
        <w:rPr>
          <w:rFonts w:ascii="Times New Roman" w:eastAsia="Times New Roman" w:hAnsi="Times New Roman" w:cs="Times New Roman"/>
          <w:w w:val="107"/>
          <w:sz w:val="20"/>
          <w:szCs w:val="20"/>
        </w:rPr>
        <w:t>e</w:t>
      </w:r>
      <w:r>
        <w:rPr>
          <w:rFonts w:ascii="Times New Roman" w:eastAsia="Times New Roman" w:hAnsi="Times New Roman" w:cs="Times New Roman"/>
          <w:spacing w:val="15"/>
          <w:w w:val="107"/>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eam</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position w:val="7"/>
          <w:sz w:val="14"/>
          <w:szCs w:val="14"/>
        </w:rPr>
        <w:t>132</w:t>
      </w:r>
      <w:r>
        <w:rPr>
          <w:rFonts w:ascii="Times New Roman" w:eastAsia="Times New Roman" w:hAnsi="Times New Roman" w:cs="Times New Roman"/>
          <w:spacing w:val="2"/>
          <w:position w:val="7"/>
          <w:sz w:val="14"/>
          <w:szCs w:val="14"/>
        </w:rPr>
        <w:t xml:space="preserve"> </w:t>
      </w:r>
      <w:r>
        <w:rPr>
          <w:rFonts w:ascii="Times New Roman" w:eastAsia="Times New Roman" w:hAnsi="Times New Roman" w:cs="Times New Roman"/>
          <w:sz w:val="20"/>
          <w:szCs w:val="20"/>
        </w:rPr>
        <w:t>Sn</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position w:val="7"/>
          <w:sz w:val="14"/>
          <w:szCs w:val="14"/>
        </w:rPr>
        <w:t>108</w:t>
      </w:r>
      <w:r>
        <w:rPr>
          <w:rFonts w:ascii="Times New Roman" w:eastAsia="Times New Roman" w:hAnsi="Times New Roman" w:cs="Times New Roman"/>
          <w:spacing w:val="2"/>
          <w:position w:val="7"/>
          <w:sz w:val="14"/>
          <w:szCs w:val="14"/>
        </w:rPr>
        <w:t xml:space="preserve"> </w:t>
      </w:r>
      <w:r>
        <w:rPr>
          <w:rFonts w:ascii="Times New Roman" w:eastAsia="Times New Roman" w:hAnsi="Times New Roman" w:cs="Times New Roman"/>
          <w:sz w:val="20"/>
          <w:szCs w:val="20"/>
        </w:rPr>
        <w:t>Sn</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w w:val="104"/>
          <w:sz w:val="20"/>
          <w:szCs w:val="20"/>
        </w:rPr>
        <w:t>im</w:t>
      </w:r>
      <w:r>
        <w:rPr>
          <w:rFonts w:ascii="Times New Roman" w:eastAsia="Times New Roman" w:hAnsi="Times New Roman" w:cs="Times New Roman"/>
          <w:w w:val="110"/>
          <w:sz w:val="20"/>
          <w:szCs w:val="20"/>
        </w:rPr>
        <w:t>p</w:t>
      </w:r>
      <w:r>
        <w:rPr>
          <w:rFonts w:ascii="Times New Roman" w:eastAsia="Times New Roman" w:hAnsi="Times New Roman" w:cs="Times New Roman"/>
          <w:w w:val="104"/>
          <w:sz w:val="20"/>
          <w:szCs w:val="20"/>
        </w:rPr>
        <w:t xml:space="preserve">inged </w:t>
      </w:r>
      <w:r>
        <w:rPr>
          <w:rFonts w:ascii="Times New Roman" w:eastAsia="Times New Roman" w:hAnsi="Times New Roman" w:cs="Times New Roman"/>
          <w:sz w:val="20"/>
          <w:szCs w:val="20"/>
        </w:rPr>
        <w:t>on</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stable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Sn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12"/>
          <w:sz w:val="20"/>
          <w:szCs w:val="20"/>
        </w:rPr>
        <w:t xml:space="preserve">targets. </w:t>
      </w:r>
      <w:r>
        <w:rPr>
          <w:rFonts w:ascii="Times New Roman" w:eastAsia="Times New Roman" w:hAnsi="Times New Roman" w:cs="Times New Roman"/>
          <w:spacing w:val="27"/>
          <w:w w:val="112"/>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 xml:space="preserve">measuring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su</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w w:val="110"/>
          <w:sz w:val="20"/>
          <w:szCs w:val="20"/>
        </w:rPr>
        <w:t xml:space="preserve">neutron </w:t>
      </w:r>
      <w:r>
        <w:rPr>
          <w:rFonts w:ascii="Times New Roman" w:eastAsia="Times New Roman" w:hAnsi="Times New Roman" w:cs="Times New Roman"/>
          <w:sz w:val="20"/>
          <w:szCs w:val="20"/>
        </w:rPr>
        <w:t>ri</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systems,</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tend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13"/>
          <w:sz w:val="20"/>
          <w:szCs w:val="20"/>
        </w:rPr>
        <w:t>extract</w:t>
      </w:r>
      <w:r>
        <w:rPr>
          <w:rFonts w:ascii="Times New Roman" w:eastAsia="Times New Roman" w:hAnsi="Times New Roman" w:cs="Times New Roman"/>
          <w:spacing w:val="-5"/>
          <w:w w:val="113"/>
          <w:sz w:val="20"/>
          <w:szCs w:val="20"/>
        </w:rPr>
        <w:t xml:space="preserve"> </w:t>
      </w:r>
      <w:r>
        <w:rPr>
          <w:rFonts w:ascii="Times New Roman" w:eastAsia="Times New Roman" w:hAnsi="Times New Roman" w:cs="Times New Roman"/>
          <w:sz w:val="20"/>
          <w:szCs w:val="20"/>
        </w:rPr>
        <w:t>more</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w w:val="107"/>
          <w:sz w:val="20"/>
          <w:szCs w:val="20"/>
        </w:rPr>
        <w:t xml:space="preserve">information </w:t>
      </w:r>
      <w:r>
        <w:rPr>
          <w:rFonts w:ascii="Times New Roman" w:eastAsia="Times New Roman" w:hAnsi="Times New Roman" w:cs="Times New Roman"/>
          <w:sz w:val="20"/>
          <w:szCs w:val="20"/>
        </w:rPr>
        <w:t>on</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uclear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w w:val="109"/>
          <w:sz w:val="20"/>
          <w:szCs w:val="20"/>
        </w:rPr>
        <w:t>Equation</w:t>
      </w:r>
      <w:r>
        <w:rPr>
          <w:rFonts w:ascii="Times New Roman" w:eastAsia="Times New Roman" w:hAnsi="Times New Roman" w:cs="Times New Roman"/>
          <w:spacing w:val="16"/>
          <w:w w:val="10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State </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(EoS).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96"/>
          <w:sz w:val="20"/>
          <w:szCs w:val="20"/>
        </w:rPr>
        <w:t>f</w:t>
      </w:r>
      <w:r>
        <w:rPr>
          <w:rFonts w:ascii="Times New Roman" w:eastAsia="Times New Roman" w:hAnsi="Times New Roman" w:cs="Times New Roman"/>
          <w:spacing w:val="5"/>
          <w:w w:val="96"/>
          <w:sz w:val="20"/>
          <w:szCs w:val="20"/>
        </w:rPr>
        <w:t>o</w:t>
      </w:r>
      <w:r>
        <w:rPr>
          <w:rFonts w:ascii="Times New Roman" w:eastAsia="Times New Roman" w:hAnsi="Times New Roman" w:cs="Times New Roman"/>
          <w:w w:val="104"/>
          <w:sz w:val="20"/>
          <w:szCs w:val="20"/>
        </w:rPr>
        <w:t>cus</w:t>
      </w:r>
    </w:p>
    <w:p w:rsidR="00BA458A" w:rsidRDefault="00C76CAA">
      <w:pPr>
        <w:spacing w:before="4" w:after="0" w:line="249" w:lineRule="auto"/>
        <w:ind w:left="376" w:right="259" w:hanging="305"/>
        <w:jc w:val="right"/>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3632" behindDoc="1" locked="0" layoutInCell="1" allowOverlap="1">
                <wp:simplePos x="0" y="0"/>
                <wp:positionH relativeFrom="page">
                  <wp:posOffset>3737610</wp:posOffset>
                </wp:positionH>
                <wp:positionV relativeFrom="paragraph">
                  <wp:posOffset>263525</wp:posOffset>
                </wp:positionV>
                <wp:extent cx="66675" cy="62865"/>
                <wp:effectExtent l="3810" t="0" r="5715"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97" w:lineRule="exact"/>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294.3pt;margin-top:20.75pt;width:5.25pt;height:4.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" filled="f" stroked="f">
                <v:textbox inset="0,0,0,0">
                  <w:txbxContent>
                    <w:p w:rsidR="00BA458A" w:rsidRDefault="00C76CAA">
                      <w:pPr>
                        <w:spacing w:after="0" w:line="97" w:lineRule="exact"/>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35</w:t>
                      </w:r>
                    </w:p>
                  </w:txbxContent>
                </v:textbox>
                <w10:wrap anchorx="page"/>
              </v:shape>
            </w:pict>
          </mc:Fallback>
        </mc:AlternateContent>
      </w:r>
      <w:r>
        <w:rPr>
          <w:rFonts w:ascii="Times New Roman" w:eastAsia="Times New Roman" w:hAnsi="Times New Roman" w:cs="Times New Roman"/>
          <w:sz w:val="10"/>
          <w:szCs w:val="10"/>
        </w:rPr>
        <w:t xml:space="preserve">10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er</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will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discussion</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extending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w w:val="113"/>
          <w:sz w:val="20"/>
          <w:szCs w:val="20"/>
        </w:rPr>
        <w:t xml:space="preserve">the </w:t>
      </w:r>
      <w:r>
        <w:rPr>
          <w:rFonts w:ascii="Times New Roman" w:eastAsia="Times New Roman" w:hAnsi="Times New Roman" w:cs="Times New Roman"/>
          <w:sz w:val="20"/>
          <w:szCs w:val="20"/>
        </w:rPr>
        <w:t xml:space="preserve">dynamic </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 xml:space="preserve">range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TPC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el</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ctronics.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7"/>
          <w:sz w:val="20"/>
          <w:szCs w:val="20"/>
        </w:rPr>
        <w:t>F</w:t>
      </w:r>
      <w:r>
        <w:rPr>
          <w:rFonts w:ascii="Times New Roman" w:eastAsia="Times New Roman" w:hAnsi="Times New Roman" w:cs="Times New Roman"/>
          <w:sz w:val="20"/>
          <w:szCs w:val="20"/>
        </w:rPr>
        <w:t xml:space="preserve">or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w w:val="110"/>
          <w:sz w:val="20"/>
          <w:szCs w:val="20"/>
        </w:rPr>
        <w:t xml:space="preserve">other </w:t>
      </w:r>
      <w:r>
        <w:rPr>
          <w:rFonts w:ascii="Times New Roman" w:eastAsia="Times New Roman" w:hAnsi="Times New Roman" w:cs="Times New Roman"/>
          <w:w w:val="108"/>
          <w:sz w:val="20"/>
          <w:szCs w:val="20"/>
        </w:rPr>
        <w:t>construction</w:t>
      </w:r>
      <w:r>
        <w:rPr>
          <w:rFonts w:ascii="Times New Roman" w:eastAsia="Times New Roman" w:hAnsi="Times New Roman" w:cs="Times New Roman"/>
          <w:spacing w:val="14"/>
          <w:w w:val="108"/>
          <w:sz w:val="20"/>
          <w:szCs w:val="20"/>
        </w:rPr>
        <w:t xml:space="preserve"> </w:t>
      </w:r>
      <w:r>
        <w:rPr>
          <w:rFonts w:ascii="Times New Roman" w:eastAsia="Times New Roman" w:hAnsi="Times New Roman" w:cs="Times New Roman"/>
          <w:sz w:val="20"/>
          <w:szCs w:val="20"/>
        </w:rPr>
        <w:t xml:space="preserve">details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reader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 xml:space="preserve">referenced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w w:val="93"/>
          <w:sz w:val="20"/>
          <w:szCs w:val="20"/>
        </w:rPr>
        <w:t xml:space="preserve">[1]. </w:t>
      </w:r>
      <w:r>
        <w:rPr>
          <w:rFonts w:ascii="Times New Roman" w:eastAsia="Times New Roman" w:hAnsi="Times New Roman" w:cs="Times New Roman"/>
          <w:sz w:val="20"/>
          <w:szCs w:val="20"/>
        </w:rPr>
        <w:t xml:space="preserve">Before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 xml:space="preserve">I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go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on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w w:val="104"/>
          <w:sz w:val="20"/>
          <w:szCs w:val="20"/>
        </w:rPr>
        <w:t>highlig</w:t>
      </w:r>
      <w:r>
        <w:rPr>
          <w:rFonts w:ascii="Times New Roman" w:eastAsia="Times New Roman" w:hAnsi="Times New Roman" w:cs="Times New Roman"/>
          <w:spacing w:val="-5"/>
          <w:w w:val="104"/>
          <w:sz w:val="20"/>
          <w:szCs w:val="20"/>
        </w:rPr>
        <w:t>h</w:t>
      </w:r>
      <w:r>
        <w:rPr>
          <w:rFonts w:ascii="Times New Roman" w:eastAsia="Times New Roman" w:hAnsi="Times New Roman" w:cs="Times New Roman"/>
          <w:w w:val="139"/>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details </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of  </w:t>
      </w:r>
      <w:r>
        <w:rPr>
          <w:rFonts w:ascii="Times New Roman" w:eastAsia="Times New Roman" w:hAnsi="Times New Roman" w:cs="Times New Roman"/>
          <w:w w:val="113"/>
          <w:sz w:val="20"/>
          <w:szCs w:val="20"/>
        </w:rPr>
        <w:t xml:space="preserve">the </w:t>
      </w:r>
      <w:r>
        <w:rPr>
          <w:rFonts w:ascii="Times New Roman" w:eastAsia="Times New Roman" w:hAnsi="Times New Roman" w:cs="Times New Roman"/>
          <w:sz w:val="20"/>
          <w:szCs w:val="20"/>
        </w:rPr>
        <w:t>S</w:t>
      </w:r>
      <w:r>
        <w:rPr>
          <w:rFonts w:ascii="Times New Roman" w:eastAsia="Times New Roman" w:hAnsi="Times New Roman" w:cs="Times New Roman"/>
          <w:i/>
          <w:spacing w:val="7"/>
          <w:sz w:val="20"/>
          <w:szCs w:val="20"/>
        </w:rPr>
        <w:t>π</w:t>
      </w:r>
      <w:r>
        <w:rPr>
          <w:rFonts w:ascii="Times New Roman" w:eastAsia="Times New Roman" w:hAnsi="Times New Roman" w:cs="Times New Roman"/>
          <w:sz w:val="20"/>
          <w:szCs w:val="20"/>
        </w:rPr>
        <w:t xml:space="preserve">RIT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 xml:space="preserve">TPC </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 xml:space="preserve">its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electronics, </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 xml:space="preserve">it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 xml:space="preserve">orth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w w:val="105"/>
          <w:sz w:val="20"/>
          <w:szCs w:val="20"/>
        </w:rPr>
        <w:t>men-</w:t>
      </w:r>
    </w:p>
    <w:p w:rsidR="00BA458A" w:rsidRDefault="00C76CAA">
      <w:pPr>
        <w:spacing w:after="0" w:line="249" w:lineRule="auto"/>
        <w:ind w:left="410" w:right="-54" w:hanging="305"/>
        <w:rPr>
          <w:rFonts w:ascii="Times New Roman" w:eastAsia="Times New Roman" w:hAnsi="Times New Roman" w:cs="Times New Roman"/>
          <w:sz w:val="20"/>
          <w:szCs w:val="20"/>
        </w:rPr>
      </w:pPr>
      <w:r>
        <w:rPr>
          <w:rFonts w:ascii="Times New Roman" w:eastAsia="Times New Roman" w:hAnsi="Times New Roman" w:cs="Times New Roman"/>
          <w:sz w:val="10"/>
          <w:szCs w:val="10"/>
        </w:rPr>
        <w:t xml:space="preserve">15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 xml:space="preserve">tioning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w w:val="121"/>
          <w:sz w:val="20"/>
          <w:szCs w:val="20"/>
        </w:rPr>
        <w:t>that</w:t>
      </w:r>
      <w:r>
        <w:rPr>
          <w:rFonts w:ascii="Times New Roman" w:eastAsia="Times New Roman" w:hAnsi="Times New Roman" w:cs="Times New Roman"/>
          <w:spacing w:val="10"/>
          <w:w w:val="121"/>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meth</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 xml:space="preserve">extending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w w:val="106"/>
          <w:sz w:val="20"/>
          <w:szCs w:val="20"/>
        </w:rPr>
        <w:t xml:space="preserve">dynamic </w:t>
      </w:r>
      <w:r>
        <w:rPr>
          <w:rFonts w:ascii="Times New Roman" w:eastAsia="Times New Roman" w:hAnsi="Times New Roman" w:cs="Times New Roman"/>
          <w:sz w:val="20"/>
          <w:szCs w:val="20"/>
        </w:rPr>
        <w:t>range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limited</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w w:val="111"/>
          <w:sz w:val="20"/>
          <w:szCs w:val="20"/>
        </w:rPr>
        <w:t>particular</w:t>
      </w:r>
      <w:r>
        <w:rPr>
          <w:rFonts w:ascii="Times New Roman" w:eastAsia="Times New Roman" w:hAnsi="Times New Roman" w:cs="Times New Roman"/>
          <w:spacing w:val="-6"/>
          <w:w w:val="111"/>
          <w:sz w:val="20"/>
          <w:szCs w:val="20"/>
        </w:rPr>
        <w:t xml:space="preserve"> </w:t>
      </w:r>
      <w:r>
        <w:rPr>
          <w:rFonts w:ascii="Times New Roman" w:eastAsia="Times New Roman" w:hAnsi="Times New Roman" w:cs="Times New Roman"/>
          <w:sz w:val="20"/>
          <w:szCs w:val="20"/>
        </w:rPr>
        <w:t xml:space="preserve">TPC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elec- tronics.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w w:val="108"/>
          <w:sz w:val="20"/>
          <w:szCs w:val="20"/>
        </w:rPr>
        <w:t>application</w:t>
      </w:r>
      <w:r>
        <w:rPr>
          <w:rFonts w:ascii="Times New Roman" w:eastAsia="Times New Roman" w:hAnsi="Times New Roman" w:cs="Times New Roman"/>
          <w:spacing w:val="-3"/>
          <w:w w:val="108"/>
          <w:sz w:val="20"/>
          <w:szCs w:val="20"/>
        </w:rPr>
        <w:t xml:space="preserve"> </w:t>
      </w:r>
      <w:r>
        <w:rPr>
          <w:rFonts w:ascii="Times New Roman" w:eastAsia="Times New Roman" w:hAnsi="Times New Roman" w:cs="Times New Roman"/>
          <w:sz w:val="20"/>
          <w:szCs w:val="20"/>
        </w:rPr>
        <w:t>could</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applied</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host</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 xml:space="preserve">of other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 xml:space="preserve">TPCs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electronics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 xml:space="preserve">general.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06"/>
          <w:sz w:val="20"/>
          <w:szCs w:val="20"/>
        </w:rPr>
        <w:t xml:space="preserve">Extending  </w:t>
      </w:r>
      <w:r>
        <w:rPr>
          <w:rFonts w:ascii="Times New Roman" w:eastAsia="Times New Roman" w:hAnsi="Times New Roman" w:cs="Times New Roman"/>
          <w:spacing w:val="31"/>
          <w:w w:val="106"/>
          <w:sz w:val="20"/>
          <w:szCs w:val="20"/>
        </w:rPr>
        <w:t xml:space="preserve"> </w:t>
      </w:r>
      <w:r>
        <w:rPr>
          <w:rFonts w:ascii="Times New Roman" w:eastAsia="Times New Roman" w:hAnsi="Times New Roman" w:cs="Times New Roman"/>
          <w:w w:val="106"/>
          <w:position w:val="4"/>
          <w:sz w:val="10"/>
          <w:szCs w:val="10"/>
        </w:rPr>
        <w:t xml:space="preserve">40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dynamic </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 xml:space="preserve">range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electronics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103"/>
          <w:sz w:val="20"/>
          <w:szCs w:val="20"/>
        </w:rPr>
        <w:t>rec</w:t>
      </w:r>
      <w:r>
        <w:rPr>
          <w:rFonts w:ascii="Times New Roman" w:eastAsia="Times New Roman" w:hAnsi="Times New Roman" w:cs="Times New Roman"/>
          <w:spacing w:val="-5"/>
          <w:w w:val="103"/>
          <w:sz w:val="20"/>
          <w:szCs w:val="20"/>
        </w:rPr>
        <w:t>o</w:t>
      </w:r>
      <w:r>
        <w:rPr>
          <w:rFonts w:ascii="Times New Roman" w:eastAsia="Times New Roman" w:hAnsi="Times New Roman" w:cs="Times New Roman"/>
          <w:spacing w:val="-5"/>
          <w:w w:val="105"/>
          <w:sz w:val="20"/>
          <w:szCs w:val="20"/>
        </w:rPr>
        <w:t>v</w:t>
      </w:r>
      <w:r>
        <w:rPr>
          <w:rFonts w:ascii="Times New Roman" w:eastAsia="Times New Roman" w:hAnsi="Times New Roman" w:cs="Times New Roman"/>
          <w:w w:val="104"/>
          <w:sz w:val="20"/>
          <w:szCs w:val="20"/>
        </w:rPr>
        <w:t>er-</w:t>
      </w:r>
    </w:p>
    <w:p w:rsidR="00BA458A" w:rsidRDefault="00C76CAA">
      <w:pPr>
        <w:spacing w:after="0" w:line="249" w:lineRule="auto"/>
        <w:ind w:left="410" w:right="224" w:hanging="305"/>
        <w:jc w:val="both"/>
        <w:rPr>
          <w:rFonts w:ascii="Times New Roman" w:eastAsia="Times New Roman" w:hAnsi="Times New Roman" w:cs="Times New Roman"/>
          <w:sz w:val="20"/>
          <w:szCs w:val="20"/>
        </w:rPr>
      </w:pPr>
      <w:r>
        <w:rPr>
          <w:rFonts w:ascii="Times New Roman" w:eastAsia="Times New Roman" w:hAnsi="Times New Roman" w:cs="Times New Roman"/>
          <w:sz w:val="10"/>
          <w:szCs w:val="10"/>
        </w:rPr>
        <w:t xml:space="preserve">20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ing</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w w:val="113"/>
          <w:sz w:val="20"/>
          <w:szCs w:val="20"/>
        </w:rPr>
        <w:t>saturated</w:t>
      </w:r>
      <w:r>
        <w:rPr>
          <w:rFonts w:ascii="Times New Roman" w:eastAsia="Times New Roman" w:hAnsi="Times New Roman" w:cs="Times New Roman"/>
          <w:spacing w:val="33"/>
          <w:w w:val="113"/>
          <w:sz w:val="20"/>
          <w:szCs w:val="20"/>
        </w:rPr>
        <w:t xml:space="preserve"> </w:t>
      </w:r>
      <w:r>
        <w:rPr>
          <w:rFonts w:ascii="Times New Roman" w:eastAsia="Times New Roman" w:hAnsi="Times New Roman" w:cs="Times New Roman"/>
          <w:sz w:val="20"/>
          <w:szCs w:val="20"/>
        </w:rPr>
        <w:t xml:space="preserve">signals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 xml:space="preserve">these </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particles </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w w:val="105"/>
          <w:sz w:val="20"/>
          <w:szCs w:val="20"/>
        </w:rPr>
        <w:t>all</w:t>
      </w:r>
      <w:r>
        <w:rPr>
          <w:rFonts w:ascii="Times New Roman" w:eastAsia="Times New Roman" w:hAnsi="Times New Roman" w:cs="Times New Roman"/>
          <w:spacing w:val="-5"/>
          <w:w w:val="99"/>
          <w:sz w:val="20"/>
          <w:szCs w:val="20"/>
        </w:rPr>
        <w:t>o</w:t>
      </w:r>
      <w:r>
        <w:rPr>
          <w:rFonts w:ascii="Times New Roman" w:eastAsia="Times New Roman" w:hAnsi="Times New Roman" w:cs="Times New Roman"/>
          <w:sz w:val="20"/>
          <w:szCs w:val="20"/>
        </w:rPr>
        <w:t>ws us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erform</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more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meaningful</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EoS p</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ysics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w w:val="112"/>
          <w:sz w:val="20"/>
          <w:szCs w:val="20"/>
        </w:rPr>
        <w:t xml:space="preserve">a </w:t>
      </w:r>
      <w:r>
        <w:rPr>
          <w:rFonts w:ascii="Times New Roman" w:eastAsia="Times New Roman" w:hAnsi="Times New Roman" w:cs="Times New Roman"/>
          <w:sz w:val="20"/>
          <w:szCs w:val="20"/>
        </w:rPr>
        <w:t xml:space="preserve">greater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range</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w w:val="107"/>
          <w:sz w:val="20"/>
          <w:szCs w:val="20"/>
        </w:rPr>
        <w:t>mome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07"/>
          <w:sz w:val="20"/>
          <w:szCs w:val="20"/>
        </w:rPr>
        <w:t>tum</w:t>
      </w:r>
      <w:r>
        <w:rPr>
          <w:rFonts w:ascii="Times New Roman" w:eastAsia="Times New Roman" w:hAnsi="Times New Roman" w:cs="Times New Roman"/>
          <w:spacing w:val="20"/>
          <w:w w:val="10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2"/>
          <w:sz w:val="20"/>
          <w:szCs w:val="20"/>
        </w:rPr>
        <w:t>Z.</w:t>
      </w:r>
    </w:p>
    <w:p w:rsidR="00BA458A" w:rsidRDefault="00C76CAA">
      <w:pPr>
        <w:spacing w:before="52" w:after="0" w:line="240" w:lineRule="auto"/>
        <w:ind w:right="-20"/>
        <w:jc w:val="right"/>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lastRenderedPageBreak/>
        <w:t>45</w:t>
      </w:r>
    </w:p>
    <w:p w:rsidR="00BA458A" w:rsidRDefault="00C76CAA">
      <w:pPr>
        <w:spacing w:before="30" w:after="0" w:line="240" w:lineRule="auto"/>
        <w:ind w:left="410" w:right="-20"/>
        <w:rPr>
          <w:rFonts w:ascii="Times New Roman" w:eastAsia="Times New Roman" w:hAnsi="Times New Roman" w:cs="Times New Roman"/>
          <w:sz w:val="20"/>
          <w:szCs w:val="20"/>
        </w:rPr>
      </w:pPr>
      <w:r>
        <w:rPr>
          <w:rFonts w:ascii="Times New Roman" w:eastAsia="Times New Roman" w:hAnsi="Times New Roman" w:cs="Times New Roman"/>
          <w:i/>
          <w:sz w:val="20"/>
          <w:szCs w:val="20"/>
        </w:rPr>
        <w:t>1.1</w:t>
      </w:r>
      <w:r>
        <w:rPr>
          <w:rFonts w:ascii="Times New Roman" w:eastAsia="Times New Roman" w:hAnsi="Times New Roman" w:cs="Times New Roman"/>
          <w:i/>
          <w:spacing w:val="34"/>
          <w:sz w:val="20"/>
          <w:szCs w:val="20"/>
        </w:rPr>
        <w:t xml:space="preserve"> </w:t>
      </w:r>
      <w:r>
        <w:rPr>
          <w:rFonts w:ascii="Times New Roman" w:eastAsia="Times New Roman" w:hAnsi="Times New Roman" w:cs="Times New Roman"/>
          <w:i/>
          <w:sz w:val="20"/>
          <w:szCs w:val="20"/>
        </w:rPr>
        <w:t xml:space="preserve">TPC </w:t>
      </w:r>
      <w:r>
        <w:rPr>
          <w:rFonts w:ascii="Times New Roman" w:eastAsia="Times New Roman" w:hAnsi="Times New Roman" w:cs="Times New Roman"/>
          <w:i/>
          <w:spacing w:val="22"/>
          <w:sz w:val="20"/>
          <w:szCs w:val="20"/>
        </w:rPr>
        <w:t xml:space="preserve"> </w:t>
      </w:r>
      <w:r>
        <w:rPr>
          <w:rFonts w:ascii="Times New Roman" w:eastAsia="Times New Roman" w:hAnsi="Times New Roman" w:cs="Times New Roman"/>
          <w:i/>
          <w:w w:val="105"/>
          <w:sz w:val="20"/>
          <w:szCs w:val="20"/>
        </w:rPr>
        <w:t>Overview.</w:t>
      </w:r>
    </w:p>
    <w:p w:rsidR="00BA458A" w:rsidRDefault="00C76CAA">
      <w:pPr>
        <w:spacing w:before="22" w:after="0" w:line="249" w:lineRule="auto"/>
        <w:ind w:right="56"/>
        <w:jc w:val="both"/>
        <w:rPr>
          <w:rFonts w:ascii="Times New Roman" w:eastAsia="Times New Roman" w:hAnsi="Times New Roman" w:cs="Times New Roman"/>
          <w:sz w:val="20"/>
          <w:szCs w:val="20"/>
        </w:rPr>
      </w:pPr>
      <w:r>
        <w:br w:type="column"/>
      </w:r>
      <w:r>
        <w:rPr>
          <w:rFonts w:ascii="Times New Roman" w:eastAsia="Times New Roman" w:hAnsi="Times New Roman" w:cs="Times New Roman"/>
          <w:i/>
          <w:sz w:val="20"/>
          <w:szCs w:val="20"/>
        </w:rPr>
        <w:lastRenderedPageBreak/>
        <w:t>Wi</w:t>
      </w:r>
      <w:r>
        <w:rPr>
          <w:rFonts w:ascii="Times New Roman" w:eastAsia="Times New Roman" w:hAnsi="Times New Roman" w:cs="Times New Roman"/>
          <w:i/>
          <w:spacing w:val="-10"/>
          <w:sz w:val="20"/>
          <w:szCs w:val="20"/>
        </w:rPr>
        <w:t>r</w:t>
      </w:r>
      <w:r>
        <w:rPr>
          <w:rFonts w:ascii="Times New Roman" w:eastAsia="Times New Roman" w:hAnsi="Times New Roman" w:cs="Times New Roman"/>
          <w:i/>
          <w:sz w:val="20"/>
          <w:szCs w:val="20"/>
        </w:rPr>
        <w:t>e</w:t>
      </w:r>
      <w:r>
        <w:rPr>
          <w:rFonts w:ascii="Times New Roman" w:eastAsia="Times New Roman" w:hAnsi="Times New Roman" w:cs="Times New Roman"/>
          <w:i/>
          <w:spacing w:val="50"/>
          <w:sz w:val="20"/>
          <w:szCs w:val="20"/>
        </w:rPr>
        <w:t xml:space="preserve"> </w:t>
      </w:r>
      <w:r>
        <w:rPr>
          <w:rFonts w:ascii="Times New Roman" w:eastAsia="Times New Roman" w:hAnsi="Times New Roman" w:cs="Times New Roman"/>
          <w:i/>
          <w:sz w:val="20"/>
          <w:szCs w:val="20"/>
        </w:rPr>
        <w:t xml:space="preserve">planes. </w:t>
      </w:r>
      <w:r>
        <w:rPr>
          <w:rFonts w:ascii="Times New Roman" w:eastAsia="Times New Roman" w:hAnsi="Times New Roman" w:cs="Times New Roman"/>
          <w:i/>
          <w:spacing w:val="1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seen</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figure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the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i/>
          <w:spacing w:val="7"/>
          <w:sz w:val="20"/>
          <w:szCs w:val="20"/>
        </w:rPr>
        <w:t>π</w:t>
      </w:r>
      <w:r>
        <w:rPr>
          <w:rFonts w:ascii="Times New Roman" w:eastAsia="Times New Roman" w:hAnsi="Times New Roman" w:cs="Times New Roman"/>
          <w:sz w:val="20"/>
          <w:szCs w:val="20"/>
        </w:rPr>
        <w:t xml:space="preserve">RIT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115"/>
          <w:sz w:val="20"/>
          <w:szCs w:val="20"/>
        </w:rPr>
        <w:t xml:space="preserve">TPC </w:t>
      </w:r>
      <w:r>
        <w:rPr>
          <w:rFonts w:ascii="Times New Roman" w:eastAsia="Times New Roman" w:hAnsi="Times New Roman" w:cs="Times New Roman"/>
          <w:sz w:val="20"/>
          <w:szCs w:val="20"/>
        </w:rPr>
        <w:t xml:space="preserve">consists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 xml:space="preserve">three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wire</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grids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b</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5"/>
          <w:w w:val="139"/>
          <w:sz w:val="20"/>
          <w:szCs w:val="20"/>
        </w:rPr>
        <w:t>t</w:t>
      </w:r>
      <w:r>
        <w:rPr>
          <w:rFonts w:ascii="Times New Roman" w:eastAsia="Times New Roman" w:hAnsi="Times New Roman" w:cs="Times New Roman"/>
          <w:spacing w:val="-5"/>
          <w:w w:val="99"/>
          <w:sz w:val="20"/>
          <w:szCs w:val="20"/>
        </w:rPr>
        <w:t>w</w:t>
      </w:r>
      <w:r>
        <w:rPr>
          <w:rFonts w:ascii="Times New Roman" w:eastAsia="Times New Roman" w:hAnsi="Times New Roman" w:cs="Times New Roman"/>
          <w:w w:val="99"/>
          <w:sz w:val="20"/>
          <w:szCs w:val="20"/>
        </w:rPr>
        <w:t>o</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w w:val="105"/>
          <w:sz w:val="20"/>
          <w:szCs w:val="20"/>
        </w:rPr>
        <w:t xml:space="preserve">dimen- </w:t>
      </w:r>
      <w:r>
        <w:rPr>
          <w:rFonts w:ascii="Times New Roman" w:eastAsia="Times New Roman" w:hAnsi="Times New Roman" w:cs="Times New Roman"/>
          <w:sz w:val="20"/>
          <w:szCs w:val="20"/>
        </w:rPr>
        <w:t xml:space="preserve">sional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arr</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harge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sensiti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 xml:space="preserve">readout </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w w:val="113"/>
          <w:sz w:val="20"/>
          <w:szCs w:val="20"/>
        </w:rPr>
        <w:t xml:space="preserve">the </w:t>
      </w:r>
      <w:r>
        <w:rPr>
          <w:rFonts w:ascii="Times New Roman" w:eastAsia="Times New Roman" w:hAnsi="Times New Roman" w:cs="Times New Roman"/>
          <w:sz w:val="20"/>
          <w:szCs w:val="20"/>
        </w:rPr>
        <w:t xml:space="preserve">pad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plane.  </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first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w w:val="139"/>
          <w:sz w:val="20"/>
          <w:szCs w:val="20"/>
        </w:rPr>
        <w:t>t</w:t>
      </w:r>
      <w:r>
        <w:rPr>
          <w:rFonts w:ascii="Times New Roman" w:eastAsia="Times New Roman" w:hAnsi="Times New Roman" w:cs="Times New Roman"/>
          <w:spacing w:val="-5"/>
          <w:w w:val="99"/>
          <w:sz w:val="20"/>
          <w:szCs w:val="20"/>
        </w:rPr>
        <w:t>w</w:t>
      </w:r>
      <w:r>
        <w:rPr>
          <w:rFonts w:ascii="Times New Roman" w:eastAsia="Times New Roman" w:hAnsi="Times New Roman" w:cs="Times New Roman"/>
          <w:w w:val="99"/>
          <w:sz w:val="20"/>
          <w:szCs w:val="20"/>
        </w:rPr>
        <w:t>o</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wire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 xml:space="preserve">grids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erate </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12"/>
          <w:sz w:val="20"/>
          <w:szCs w:val="20"/>
        </w:rPr>
        <w:t xml:space="preserve">a </w:t>
      </w:r>
      <w:r>
        <w:rPr>
          <w:rFonts w:ascii="Times New Roman" w:eastAsia="Times New Roman" w:hAnsi="Times New Roman" w:cs="Times New Roman"/>
          <w:sz w:val="20"/>
          <w:szCs w:val="20"/>
        </w:rPr>
        <w:t xml:space="preserve">gate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 xml:space="preserve">shielding,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ground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grid,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they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w w:val="109"/>
          <w:sz w:val="20"/>
          <w:szCs w:val="20"/>
        </w:rPr>
        <w:t xml:space="preserve">are </w:t>
      </w:r>
      <w:r>
        <w:rPr>
          <w:rFonts w:ascii="Times New Roman" w:eastAsia="Times New Roman" w:hAnsi="Times New Roman" w:cs="Times New Roman"/>
          <w:sz w:val="20"/>
          <w:szCs w:val="20"/>
        </w:rPr>
        <w:t>not</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12"/>
          <w:sz w:val="20"/>
          <w:szCs w:val="20"/>
        </w:rPr>
        <w:t>im</w:t>
      </w:r>
      <w:r>
        <w:rPr>
          <w:rFonts w:ascii="Times New Roman" w:eastAsia="Times New Roman" w:hAnsi="Times New Roman" w:cs="Times New Roman"/>
          <w:spacing w:val="7"/>
          <w:w w:val="112"/>
          <w:sz w:val="20"/>
          <w:szCs w:val="20"/>
        </w:rPr>
        <w:t>p</w:t>
      </w:r>
      <w:r>
        <w:rPr>
          <w:rFonts w:ascii="Times New Roman" w:eastAsia="Times New Roman" w:hAnsi="Times New Roman" w:cs="Times New Roman"/>
          <w:w w:val="112"/>
          <w:sz w:val="20"/>
          <w:szCs w:val="20"/>
        </w:rPr>
        <w:t>orta</w:t>
      </w:r>
      <w:r>
        <w:rPr>
          <w:rFonts w:ascii="Times New Roman" w:eastAsia="Times New Roman" w:hAnsi="Times New Roman" w:cs="Times New Roman"/>
          <w:spacing w:val="-6"/>
          <w:w w:val="112"/>
          <w:sz w:val="20"/>
          <w:szCs w:val="20"/>
        </w:rPr>
        <w:t>n</w:t>
      </w:r>
      <w:r>
        <w:rPr>
          <w:rFonts w:ascii="Times New Roman" w:eastAsia="Times New Roman" w:hAnsi="Times New Roman" w:cs="Times New Roman"/>
          <w:w w:val="112"/>
          <w:sz w:val="20"/>
          <w:szCs w:val="20"/>
        </w:rPr>
        <w:t>t</w:t>
      </w:r>
      <w:r>
        <w:rPr>
          <w:rFonts w:ascii="Times New Roman" w:eastAsia="Times New Roman" w:hAnsi="Times New Roman" w:cs="Times New Roman"/>
          <w:spacing w:val="4"/>
          <w:w w:val="112"/>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discussion</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pa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w w:val="110"/>
          <w:sz w:val="20"/>
          <w:szCs w:val="20"/>
        </w:rPr>
        <w:t xml:space="preserve">The </w:t>
      </w:r>
      <w:r>
        <w:rPr>
          <w:rFonts w:ascii="Times New Roman" w:eastAsia="Times New Roman" w:hAnsi="Times New Roman" w:cs="Times New Roman"/>
          <w:sz w:val="20"/>
          <w:szCs w:val="20"/>
        </w:rPr>
        <w:t>wire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grid</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closest</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pad</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plane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is the</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high</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5"/>
          <w:w w:val="105"/>
          <w:sz w:val="20"/>
          <w:szCs w:val="20"/>
        </w:rPr>
        <w:t>v</w:t>
      </w:r>
      <w:r>
        <w:rPr>
          <w:rFonts w:ascii="Times New Roman" w:eastAsia="Times New Roman" w:hAnsi="Times New Roman" w:cs="Times New Roman"/>
          <w:w w:val="106"/>
          <w:sz w:val="20"/>
          <w:szCs w:val="20"/>
        </w:rPr>
        <w:t xml:space="preserve">oltage </w:t>
      </w:r>
      <w:r>
        <w:rPr>
          <w:rFonts w:ascii="Times New Roman" w:eastAsia="Times New Roman" w:hAnsi="Times New Roman" w:cs="Times New Roman"/>
          <w:sz w:val="20"/>
          <w:szCs w:val="20"/>
        </w:rPr>
        <w:t>an</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de</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wire</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 xml:space="preserve">grid.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near</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vicini</w:t>
      </w:r>
      <w:r>
        <w:rPr>
          <w:rFonts w:ascii="Times New Roman" w:eastAsia="Times New Roman" w:hAnsi="Times New Roman" w:cs="Times New Roman"/>
          <w:spacing w:val="-5"/>
          <w:sz w:val="20"/>
          <w:szCs w:val="20"/>
        </w:rPr>
        <w:t>t</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these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2"/>
          <w:sz w:val="20"/>
          <w:szCs w:val="20"/>
        </w:rPr>
        <w:t xml:space="preserve">wires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alan</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he </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107"/>
          <w:sz w:val="20"/>
          <w:szCs w:val="20"/>
        </w:rPr>
        <w:t>preliminary</w:t>
      </w:r>
      <w:r>
        <w:rPr>
          <w:rFonts w:ascii="Times New Roman" w:eastAsia="Times New Roman" w:hAnsi="Times New Roman" w:cs="Times New Roman"/>
          <w:spacing w:val="31"/>
          <w:w w:val="107"/>
          <w:sz w:val="20"/>
          <w:szCs w:val="20"/>
        </w:rPr>
        <w:t xml:space="preserve"> </w:t>
      </w:r>
      <w:r>
        <w:rPr>
          <w:rFonts w:ascii="Times New Roman" w:eastAsia="Times New Roman" w:hAnsi="Times New Roman" w:cs="Times New Roman"/>
          <w:sz w:val="20"/>
          <w:szCs w:val="20"/>
        </w:rPr>
        <w:t xml:space="preserve">electrons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6"/>
          <w:w w:val="99"/>
          <w:sz w:val="20"/>
          <w:szCs w:val="20"/>
        </w:rPr>
        <w:t>o</w:t>
      </w:r>
      <w:r>
        <w:rPr>
          <w:rFonts w:ascii="Times New Roman" w:eastAsia="Times New Roman" w:hAnsi="Times New Roman" w:cs="Times New Roman"/>
          <w:w w:val="105"/>
          <w:sz w:val="20"/>
          <w:szCs w:val="20"/>
        </w:rPr>
        <w:t xml:space="preserve">ccurs. </w:t>
      </w:r>
      <w:r>
        <w:rPr>
          <w:rFonts w:ascii="Times New Roman" w:eastAsia="Times New Roman" w:hAnsi="Times New Roman" w:cs="Times New Roman"/>
          <w:sz w:val="20"/>
          <w:szCs w:val="20"/>
        </w:rPr>
        <w:t>The</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 xml:space="preserve">electrons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de</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osited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tra</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ks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10"/>
          <w:sz w:val="20"/>
          <w:szCs w:val="20"/>
        </w:rPr>
        <w:t xml:space="preserve">detector </w:t>
      </w:r>
      <w:r>
        <w:rPr>
          <w:rFonts w:ascii="Times New Roman" w:eastAsia="Times New Roman" w:hAnsi="Times New Roman" w:cs="Times New Roman"/>
          <w:sz w:val="20"/>
          <w:szCs w:val="20"/>
        </w:rPr>
        <w:t>gas</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 xml:space="preserve">are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m</w:t>
      </w:r>
      <w:r>
        <w:rPr>
          <w:rFonts w:ascii="Times New Roman" w:eastAsia="Times New Roman" w:hAnsi="Times New Roman" w:cs="Times New Roman"/>
          <w:sz w:val="20"/>
          <w:szCs w:val="20"/>
        </w:rPr>
        <w:t xml:space="preserve">ultiplied </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order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1000</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 xml:space="preserve">times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w w:val="111"/>
          <w:sz w:val="20"/>
          <w:szCs w:val="20"/>
        </w:rPr>
        <w:t xml:space="preserve">and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sl</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ving</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ions</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ving</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5"/>
          <w:sz w:val="20"/>
          <w:szCs w:val="20"/>
        </w:rPr>
        <w:t>w</w:t>
      </w:r>
      <w:r>
        <w:rPr>
          <w:rFonts w:ascii="Times New Roman" w:eastAsia="Times New Roman" w:hAnsi="Times New Roman" w:cs="Times New Roman"/>
          <w:spacing w:val="-6"/>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induce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w w:val="104"/>
          <w:sz w:val="20"/>
          <w:szCs w:val="20"/>
        </w:rPr>
        <w:t xml:space="preserve">signal </w:t>
      </w:r>
      <w:r>
        <w:rPr>
          <w:rFonts w:ascii="Times New Roman" w:eastAsia="Times New Roman" w:hAnsi="Times New Roman" w:cs="Times New Roman"/>
          <w:sz w:val="20"/>
          <w:szCs w:val="20"/>
        </w:rPr>
        <w:t>on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read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out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el</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 xml:space="preserve">w. </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resulting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w w:val="109"/>
          <w:sz w:val="20"/>
          <w:szCs w:val="20"/>
        </w:rPr>
        <w:t xml:space="preserve">distri- </w:t>
      </w:r>
      <w:r>
        <w:rPr>
          <w:rFonts w:ascii="Times New Roman" w:eastAsia="Times New Roman" w:hAnsi="Times New Roman" w:cs="Times New Roman"/>
          <w:sz w:val="20"/>
          <w:szCs w:val="20"/>
        </w:rPr>
        <w:lastRenderedPageBreak/>
        <w:t xml:space="preserve">bution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pad</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plane</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fixed</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 xml:space="preserve">geometry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of 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 xml:space="preserve">de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wire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grid</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its</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 xml:space="preserve">distance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w w:val="111"/>
          <w:sz w:val="20"/>
          <w:szCs w:val="20"/>
        </w:rPr>
        <w:t xml:space="preserve">pad </w:t>
      </w:r>
      <w:r>
        <w:rPr>
          <w:rFonts w:ascii="Times New Roman" w:eastAsia="Times New Roman" w:hAnsi="Times New Roman" w:cs="Times New Roman"/>
          <w:w w:val="107"/>
          <w:sz w:val="20"/>
          <w:szCs w:val="20"/>
        </w:rPr>
        <w:t>plane.</w:t>
      </w:r>
    </w:p>
    <w:p w:rsidR="00BA458A" w:rsidRDefault="00BA458A">
      <w:pPr>
        <w:spacing w:before="6" w:after="0" w:line="170" w:lineRule="exact"/>
        <w:rPr>
          <w:sz w:val="17"/>
          <w:szCs w:val="17"/>
        </w:rPr>
      </w:pPr>
    </w:p>
    <w:p w:rsidR="00BA458A" w:rsidRDefault="00BA458A">
      <w:pPr>
        <w:spacing w:after="0" w:line="200" w:lineRule="exact"/>
        <w:rPr>
          <w:sz w:val="20"/>
          <w:szCs w:val="20"/>
        </w:rPr>
      </w:pPr>
    </w:p>
    <w:p w:rsidR="00BA458A" w:rsidRDefault="00C76CAA">
      <w:pPr>
        <w:spacing w:after="0" w:line="240" w:lineRule="auto"/>
        <w:ind w:right="6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Pad </w:t>
      </w:r>
      <w:r>
        <w:rPr>
          <w:rFonts w:ascii="Times New Roman" w:eastAsia="Times New Roman" w:hAnsi="Times New Roman" w:cs="Times New Roman"/>
          <w:i/>
          <w:spacing w:val="9"/>
          <w:sz w:val="20"/>
          <w:szCs w:val="20"/>
        </w:rPr>
        <w:t xml:space="preserve"> </w:t>
      </w:r>
      <w:r>
        <w:rPr>
          <w:rFonts w:ascii="Times New Roman" w:eastAsia="Times New Roman" w:hAnsi="Times New Roman" w:cs="Times New Roman"/>
          <w:i/>
          <w:sz w:val="20"/>
          <w:szCs w:val="20"/>
        </w:rPr>
        <w:t xml:space="preserve">plane. </w:t>
      </w:r>
      <w:r>
        <w:rPr>
          <w:rFonts w:ascii="Times New Roman" w:eastAsia="Times New Roman" w:hAnsi="Times New Roman" w:cs="Times New Roman"/>
          <w:i/>
          <w:spacing w:val="4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i/>
          <w:spacing w:val="7"/>
          <w:sz w:val="20"/>
          <w:szCs w:val="20"/>
        </w:rPr>
        <w:t>π</w:t>
      </w:r>
      <w:r>
        <w:rPr>
          <w:rFonts w:ascii="Times New Roman" w:eastAsia="Times New Roman" w:hAnsi="Times New Roman" w:cs="Times New Roman"/>
          <w:sz w:val="20"/>
          <w:szCs w:val="20"/>
        </w:rPr>
        <w:t xml:space="preserve">RIT </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 xml:space="preserve">TPC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 xml:space="preserve">read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out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plane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w w:val="112"/>
          <w:sz w:val="20"/>
          <w:szCs w:val="20"/>
        </w:rPr>
        <w:t>a</w:t>
      </w:r>
    </w:p>
    <w:p w:rsidR="00BA458A" w:rsidRDefault="00C76CAA">
      <w:pPr>
        <w:spacing w:before="9" w:after="0" w:line="249" w:lineRule="auto"/>
        <w:ind w:right="5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2-dimensional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plane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harge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sensiti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w w:val="108"/>
          <w:sz w:val="20"/>
          <w:szCs w:val="20"/>
        </w:rPr>
        <w:t>Ea</w:t>
      </w:r>
      <w:r>
        <w:rPr>
          <w:rFonts w:ascii="Times New Roman" w:eastAsia="Times New Roman" w:hAnsi="Times New Roman" w:cs="Times New Roman"/>
          <w:spacing w:val="-5"/>
          <w:w w:val="108"/>
          <w:sz w:val="20"/>
          <w:szCs w:val="20"/>
        </w:rPr>
        <w:t>c</w:t>
      </w:r>
      <w:r>
        <w:rPr>
          <w:rFonts w:ascii="Times New Roman" w:eastAsia="Times New Roman" w:hAnsi="Times New Roman" w:cs="Times New Roman"/>
          <w:w w:val="110"/>
          <w:sz w:val="20"/>
          <w:szCs w:val="20"/>
        </w:rPr>
        <w:t xml:space="preserve">h </w:t>
      </w:r>
      <w:r>
        <w:rPr>
          <w:rFonts w:ascii="Times New Roman" w:eastAsia="Times New Roman" w:hAnsi="Times New Roman" w:cs="Times New Roman"/>
          <w:sz w:val="20"/>
          <w:szCs w:val="20"/>
        </w:rPr>
        <w:t xml:space="preserve">pad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eing</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08"/>
          <w:sz w:val="20"/>
          <w:szCs w:val="20"/>
        </w:rPr>
        <w:t>rectangular</w:t>
      </w:r>
      <w:r>
        <w:rPr>
          <w:rFonts w:ascii="Times New Roman" w:eastAsia="Times New Roman" w:hAnsi="Times New Roman" w:cs="Times New Roman"/>
          <w:spacing w:val="34"/>
          <w:w w:val="10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sha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laid</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 xml:space="preserve">out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w w:val="105"/>
          <w:sz w:val="20"/>
          <w:szCs w:val="20"/>
        </w:rPr>
        <w:t xml:space="preserve">on </w:t>
      </w:r>
      <w:r>
        <w:rPr>
          <w:rFonts w:ascii="Times New Roman" w:eastAsia="Times New Roman" w:hAnsi="Times New Roman" w:cs="Times New Roman"/>
          <w:sz w:val="20"/>
          <w:szCs w:val="20"/>
        </w:rPr>
        <w:t>a</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grid</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 xml:space="preserve">measuring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112</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108</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6"/>
          <w:w w:val="112"/>
          <w:sz w:val="20"/>
          <w:szCs w:val="20"/>
        </w:rPr>
        <w:t>a</w:t>
      </w:r>
      <w:r>
        <w:rPr>
          <w:rFonts w:ascii="Times New Roman" w:eastAsia="Times New Roman" w:hAnsi="Times New Roman" w:cs="Times New Roman"/>
          <w:spacing w:val="-11"/>
          <w:w w:val="105"/>
          <w:sz w:val="20"/>
          <w:szCs w:val="20"/>
        </w:rPr>
        <w:t>v</w:t>
      </w:r>
      <w:r>
        <w:rPr>
          <w:rFonts w:ascii="Times New Roman" w:eastAsia="Times New Roman" w:hAnsi="Times New Roman" w:cs="Times New Roman"/>
          <w:w w:val="107"/>
          <w:sz w:val="20"/>
          <w:szCs w:val="20"/>
        </w:rPr>
        <w:t>alan</w:t>
      </w:r>
      <w:r>
        <w:rPr>
          <w:rFonts w:ascii="Times New Roman" w:eastAsia="Times New Roman" w:hAnsi="Times New Roman" w:cs="Times New Roman"/>
          <w:spacing w:val="-5"/>
          <w:w w:val="107"/>
          <w:sz w:val="20"/>
          <w:szCs w:val="20"/>
        </w:rPr>
        <w:t>c</w:t>
      </w:r>
      <w:r>
        <w:rPr>
          <w:rFonts w:ascii="Times New Roman" w:eastAsia="Times New Roman" w:hAnsi="Times New Roman" w:cs="Times New Roman"/>
          <w:w w:val="105"/>
          <w:sz w:val="20"/>
          <w:szCs w:val="20"/>
        </w:rPr>
        <w:t xml:space="preserve">he </w:t>
      </w:r>
      <w:r>
        <w:rPr>
          <w:rFonts w:ascii="Times New Roman" w:eastAsia="Times New Roman" w:hAnsi="Times New Roman" w:cs="Times New Roman"/>
          <w:sz w:val="20"/>
          <w:szCs w:val="20"/>
        </w:rPr>
        <w:t>wires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run</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er</w:t>
      </w: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endicular</w:t>
      </w:r>
      <w:r>
        <w:rPr>
          <w:rFonts w:ascii="Times New Roman" w:eastAsia="Times New Roman" w:hAnsi="Times New Roman" w:cs="Times New Roman"/>
          <w:spacing w:val="20"/>
          <w:w w:val="10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eam</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axis.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w w:val="103"/>
          <w:sz w:val="20"/>
          <w:szCs w:val="20"/>
        </w:rPr>
        <w:t xml:space="preserve">seen </w:t>
      </w:r>
      <w:r>
        <w:rPr>
          <w:rFonts w:ascii="Times New Roman" w:eastAsia="Times New Roman" w:hAnsi="Times New Roman" w:cs="Times New Roman"/>
          <w:sz w:val="20"/>
          <w:szCs w:val="20"/>
        </w:rPr>
        <w:t>in</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figure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direction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wires</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go</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w w:val="104"/>
          <w:sz w:val="20"/>
          <w:szCs w:val="20"/>
        </w:rPr>
        <w:t xml:space="preserve">re- </w:t>
      </w:r>
      <w:r>
        <w:rPr>
          <w:rFonts w:ascii="Times New Roman" w:eastAsia="Times New Roman" w:hAnsi="Times New Roman" w:cs="Times New Roman"/>
          <w:sz w:val="20"/>
          <w:szCs w:val="20"/>
        </w:rPr>
        <w:t>ferred</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 xml:space="preserve">direction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 xml:space="preserve">direction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6"/>
          <w:w w:val="110"/>
          <w:sz w:val="20"/>
          <w:szCs w:val="20"/>
        </w:rPr>
        <w:t>p</w:t>
      </w:r>
      <w:r>
        <w:rPr>
          <w:rFonts w:ascii="Times New Roman" w:eastAsia="Times New Roman" w:hAnsi="Times New Roman" w:cs="Times New Roman"/>
          <w:w w:val="104"/>
          <w:sz w:val="20"/>
          <w:szCs w:val="20"/>
        </w:rPr>
        <w:t>er-</w:t>
      </w:r>
    </w:p>
    <w:p w:rsidR="00BA458A" w:rsidRDefault="00BA458A">
      <w:pPr>
        <w:spacing w:after="0"/>
        <w:jc w:val="both"/>
        <w:sectPr w:rsidR="00BA458A">
          <w:type w:val="continuous"/>
          <w:pgSz w:w="11920" w:h="16840"/>
          <w:pgMar w:top="1560" w:right="1180" w:bottom="280" w:left="880" w:header="720" w:footer="720" w:gutter="0"/>
          <w:cols w:num="2" w:space="720" w:equalWidth="0">
            <w:col w:w="5113" w:space="199"/>
            <w:col w:w="4548"/>
          </w:cols>
        </w:sectPr>
      </w:pPr>
    </w:p>
    <w:p w:rsidR="00BA458A" w:rsidRDefault="00BA458A">
      <w:pPr>
        <w:spacing w:before="7" w:after="0" w:line="150" w:lineRule="exact"/>
        <w:rPr>
          <w:sz w:val="15"/>
          <w:szCs w:val="15"/>
        </w:rPr>
      </w:pPr>
    </w:p>
    <w:p w:rsidR="00BA458A" w:rsidRDefault="00C76CAA">
      <w:pPr>
        <w:tabs>
          <w:tab w:val="left" w:pos="8520"/>
        </w:tabs>
        <w:spacing w:after="0" w:line="240" w:lineRule="auto"/>
        <w:ind w:left="410" w:right="-20"/>
        <w:rPr>
          <w:rFonts w:ascii="Times New Roman" w:eastAsia="Times New Roman" w:hAnsi="Times New Roman" w:cs="Times New Roman"/>
          <w:sz w:val="16"/>
          <w:szCs w:val="16"/>
        </w:rPr>
      </w:pPr>
      <w:r>
        <w:rPr>
          <w:rFonts w:ascii="Times New Roman" w:eastAsia="Times New Roman" w:hAnsi="Times New Roman" w:cs="Times New Roman"/>
          <w:i/>
          <w:w w:val="115"/>
          <w:sz w:val="16"/>
          <w:szCs w:val="16"/>
        </w:rPr>
        <w:t>P</w:t>
      </w:r>
      <w:r>
        <w:rPr>
          <w:rFonts w:ascii="Times New Roman" w:eastAsia="Times New Roman" w:hAnsi="Times New Roman" w:cs="Times New Roman"/>
          <w:i/>
          <w:spacing w:val="-10"/>
          <w:w w:val="115"/>
          <w:sz w:val="16"/>
          <w:szCs w:val="16"/>
        </w:rPr>
        <w:t>r</w:t>
      </w:r>
      <w:r>
        <w:rPr>
          <w:rFonts w:ascii="Times New Roman" w:eastAsia="Times New Roman" w:hAnsi="Times New Roman" w:cs="Times New Roman"/>
          <w:i/>
          <w:w w:val="115"/>
          <w:sz w:val="16"/>
          <w:szCs w:val="16"/>
        </w:rPr>
        <w:t>eprint</w:t>
      </w:r>
      <w:r>
        <w:rPr>
          <w:rFonts w:ascii="Times New Roman" w:eastAsia="Times New Roman" w:hAnsi="Times New Roman" w:cs="Times New Roman"/>
          <w:i/>
          <w:spacing w:val="24"/>
          <w:w w:val="115"/>
          <w:sz w:val="16"/>
          <w:szCs w:val="16"/>
        </w:rPr>
        <w:t xml:space="preserve"> </w:t>
      </w:r>
      <w:r>
        <w:rPr>
          <w:rFonts w:ascii="Times New Roman" w:eastAsia="Times New Roman" w:hAnsi="Times New Roman" w:cs="Times New Roman"/>
          <w:i/>
          <w:w w:val="115"/>
          <w:sz w:val="16"/>
          <w:szCs w:val="16"/>
        </w:rPr>
        <w:t>submitt</w:t>
      </w:r>
      <w:r>
        <w:rPr>
          <w:rFonts w:ascii="Times New Roman" w:eastAsia="Times New Roman" w:hAnsi="Times New Roman" w:cs="Times New Roman"/>
          <w:i/>
          <w:spacing w:val="-9"/>
          <w:w w:val="115"/>
          <w:sz w:val="16"/>
          <w:szCs w:val="16"/>
        </w:rPr>
        <w:t>e</w:t>
      </w:r>
      <w:r>
        <w:rPr>
          <w:rFonts w:ascii="Times New Roman" w:eastAsia="Times New Roman" w:hAnsi="Times New Roman" w:cs="Times New Roman"/>
          <w:i/>
          <w:w w:val="115"/>
          <w:sz w:val="16"/>
          <w:szCs w:val="16"/>
        </w:rPr>
        <w:t>d</w:t>
      </w:r>
      <w:r>
        <w:rPr>
          <w:rFonts w:ascii="Times New Roman" w:eastAsia="Times New Roman" w:hAnsi="Times New Roman" w:cs="Times New Roman"/>
          <w:i/>
          <w:spacing w:val="11"/>
          <w:w w:val="115"/>
          <w:sz w:val="16"/>
          <w:szCs w:val="16"/>
        </w:rPr>
        <w:t xml:space="preserve"> </w:t>
      </w:r>
      <w:r>
        <w:rPr>
          <w:rFonts w:ascii="Times New Roman" w:eastAsia="Times New Roman" w:hAnsi="Times New Roman" w:cs="Times New Roman"/>
          <w:i/>
          <w:sz w:val="16"/>
          <w:szCs w:val="16"/>
        </w:rPr>
        <w:t>to</w:t>
      </w:r>
      <w:r>
        <w:rPr>
          <w:rFonts w:ascii="Times New Roman" w:eastAsia="Times New Roman" w:hAnsi="Times New Roman" w:cs="Times New Roman"/>
          <w:i/>
          <w:spacing w:val="40"/>
          <w:sz w:val="16"/>
          <w:szCs w:val="16"/>
        </w:rPr>
        <w:t xml:space="preserve"> </w:t>
      </w:r>
      <w:r>
        <w:rPr>
          <w:rFonts w:ascii="Times New Roman" w:eastAsia="Times New Roman" w:hAnsi="Times New Roman" w:cs="Times New Roman"/>
          <w:i/>
          <w:w w:val="114"/>
          <w:sz w:val="16"/>
          <w:szCs w:val="16"/>
        </w:rPr>
        <w:t>Journal</w:t>
      </w:r>
      <w:r>
        <w:rPr>
          <w:rFonts w:ascii="Times New Roman" w:eastAsia="Times New Roman" w:hAnsi="Times New Roman" w:cs="Times New Roman"/>
          <w:i/>
          <w:spacing w:val="16"/>
          <w:w w:val="11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36"/>
          <w:sz w:val="16"/>
          <w:szCs w:val="16"/>
        </w:rPr>
        <w:t xml:space="preserve"> </w:t>
      </w:r>
      <w:r>
        <w:rPr>
          <w:rFonts w:ascii="Times New Roman" w:eastAsia="Times New Roman" w:hAnsi="Times New Roman" w:cs="Times New Roman"/>
          <w:i/>
          <w:spacing w:val="-89"/>
          <w:w w:val="141"/>
          <w:sz w:val="16"/>
          <w:szCs w:val="16"/>
        </w:rPr>
        <w:t>L</w:t>
      </w:r>
      <w:r>
        <w:rPr>
          <w:rFonts w:ascii="Times New Roman" w:eastAsia="Times New Roman" w:hAnsi="Times New Roman" w:cs="Times New Roman"/>
          <w:i/>
          <w:spacing w:val="-37"/>
          <w:w w:val="141"/>
          <w:position w:val="3"/>
          <w:sz w:val="12"/>
          <w:szCs w:val="12"/>
        </w:rPr>
        <w:t>A</w:t>
      </w:r>
      <w:r>
        <w:rPr>
          <w:rFonts w:ascii="Times New Roman" w:eastAsia="Times New Roman" w:hAnsi="Times New Roman" w:cs="Times New Roman"/>
          <w:i/>
          <w:spacing w:val="-41"/>
          <w:w w:val="141"/>
          <w:sz w:val="16"/>
          <w:szCs w:val="16"/>
        </w:rPr>
        <w:t>T</w:t>
      </w:r>
      <w:r>
        <w:rPr>
          <w:rFonts w:ascii="Times New Roman" w:eastAsia="Times New Roman" w:hAnsi="Times New Roman" w:cs="Times New Roman"/>
          <w:i/>
          <w:spacing w:val="-31"/>
          <w:w w:val="141"/>
          <w:position w:val="-3"/>
          <w:sz w:val="16"/>
          <w:szCs w:val="16"/>
        </w:rPr>
        <w:t>E</w:t>
      </w:r>
      <w:r>
        <w:rPr>
          <w:rFonts w:ascii="Times New Roman" w:eastAsia="Times New Roman" w:hAnsi="Times New Roman" w:cs="Times New Roman"/>
          <w:i/>
          <w:w w:val="141"/>
          <w:sz w:val="16"/>
          <w:szCs w:val="16"/>
        </w:rPr>
        <w:t>X</w:t>
      </w:r>
      <w:r>
        <w:rPr>
          <w:rFonts w:ascii="Times New Roman" w:eastAsia="Times New Roman" w:hAnsi="Times New Roman" w:cs="Times New Roman"/>
          <w:i/>
          <w:spacing w:val="7"/>
          <w:w w:val="141"/>
          <w:sz w:val="16"/>
          <w:szCs w:val="16"/>
        </w:rPr>
        <w:t xml:space="preserve"> </w:t>
      </w:r>
      <w:r>
        <w:rPr>
          <w:rFonts w:ascii="Times New Roman" w:eastAsia="Times New Roman" w:hAnsi="Times New Roman" w:cs="Times New Roman"/>
          <w:i/>
          <w:spacing w:val="-15"/>
          <w:w w:val="115"/>
          <w:sz w:val="16"/>
          <w:szCs w:val="16"/>
        </w:rPr>
        <w:t>T</w:t>
      </w:r>
      <w:r>
        <w:rPr>
          <w:rFonts w:ascii="Times New Roman" w:eastAsia="Times New Roman" w:hAnsi="Times New Roman" w:cs="Times New Roman"/>
          <w:i/>
          <w:w w:val="115"/>
          <w:sz w:val="16"/>
          <w:szCs w:val="16"/>
        </w:rPr>
        <w:t>emplates</w:t>
      </w:r>
      <w:r>
        <w:rPr>
          <w:rFonts w:ascii="Times New Roman" w:eastAsia="Times New Roman" w:hAnsi="Times New Roman" w:cs="Times New Roman"/>
          <w:i/>
          <w:spacing w:val="-42"/>
          <w:w w:val="115"/>
          <w:sz w:val="16"/>
          <w:szCs w:val="16"/>
        </w:rPr>
        <w:t xml:space="preserve"> </w:t>
      </w:r>
      <w:r>
        <w:rPr>
          <w:rFonts w:ascii="Times New Roman" w:eastAsia="Times New Roman" w:hAnsi="Times New Roman" w:cs="Times New Roman"/>
          <w:i/>
          <w:sz w:val="16"/>
          <w:szCs w:val="16"/>
        </w:rPr>
        <w:tab/>
      </w:r>
      <w:r>
        <w:rPr>
          <w:rFonts w:ascii="Times New Roman" w:eastAsia="Times New Roman" w:hAnsi="Times New Roman" w:cs="Times New Roman"/>
          <w:i/>
          <w:spacing w:val="-5"/>
          <w:w w:val="115"/>
          <w:sz w:val="16"/>
          <w:szCs w:val="16"/>
        </w:rPr>
        <w:t>A</w:t>
      </w:r>
      <w:r>
        <w:rPr>
          <w:rFonts w:ascii="Times New Roman" w:eastAsia="Times New Roman" w:hAnsi="Times New Roman" w:cs="Times New Roman"/>
          <w:i/>
          <w:w w:val="115"/>
          <w:sz w:val="16"/>
          <w:szCs w:val="16"/>
        </w:rPr>
        <w:t>ugust</w:t>
      </w:r>
      <w:r>
        <w:rPr>
          <w:rFonts w:ascii="Times New Roman" w:eastAsia="Times New Roman" w:hAnsi="Times New Roman" w:cs="Times New Roman"/>
          <w:i/>
          <w:spacing w:val="21"/>
          <w:w w:val="115"/>
          <w:sz w:val="16"/>
          <w:szCs w:val="16"/>
        </w:rPr>
        <w:t xml:space="preserve"> </w:t>
      </w:r>
      <w:r>
        <w:rPr>
          <w:rFonts w:ascii="Times New Roman" w:eastAsia="Times New Roman" w:hAnsi="Times New Roman" w:cs="Times New Roman"/>
          <w:i/>
          <w:sz w:val="16"/>
          <w:szCs w:val="16"/>
        </w:rPr>
        <w:t xml:space="preserve">24, </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w w:val="109"/>
          <w:sz w:val="16"/>
          <w:szCs w:val="16"/>
        </w:rPr>
        <w:t>2017</w:t>
      </w:r>
    </w:p>
    <w:p w:rsidR="00BA458A" w:rsidRDefault="00BA458A">
      <w:pPr>
        <w:spacing w:after="0"/>
        <w:sectPr w:rsidR="00BA458A">
          <w:type w:val="continuous"/>
          <w:pgSz w:w="11920" w:h="16840"/>
          <w:pgMar w:top="1560" w:right="1180" w:bottom="280" w:left="880" w:header="720" w:footer="720" w:gutter="0"/>
          <w:cols w:space="720"/>
        </w:sect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4" w:after="0" w:line="240" w:lineRule="exact"/>
        <w:rPr>
          <w:sz w:val="24"/>
          <w:szCs w:val="24"/>
        </w:rPr>
      </w:pPr>
    </w:p>
    <w:p w:rsidR="00BA458A" w:rsidRDefault="00C76CAA">
      <w:pPr>
        <w:spacing w:after="0" w:line="240" w:lineRule="auto"/>
        <w:ind w:left="410" w:right="-20"/>
        <w:rPr>
          <w:rFonts w:ascii="Times New Roman" w:eastAsia="Times New Roman" w:hAnsi="Times New Roman" w:cs="Times New Roman"/>
          <w:sz w:val="20"/>
          <w:szCs w:val="20"/>
        </w:rPr>
      </w:pPr>
      <w:r>
        <w:rPr>
          <w:noProof/>
        </w:rPr>
        <w:drawing>
          <wp:inline distT="0" distB="0" distL="0" distR="0">
            <wp:extent cx="2860040" cy="2147570"/>
            <wp:effectExtent l="0" t="0" r="10160"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147570"/>
                    </a:xfrm>
                    <a:prstGeom prst="rect">
                      <a:avLst/>
                    </a:prstGeom>
                    <a:noFill/>
                    <a:ln>
                      <a:noFill/>
                    </a:ln>
                  </pic:spPr>
                </pic:pic>
              </a:graphicData>
            </a:graphic>
          </wp:inline>
        </w:drawing>
      </w:r>
    </w:p>
    <w:p w:rsidR="00BA458A" w:rsidRDefault="00BA458A">
      <w:pPr>
        <w:spacing w:before="1" w:after="0" w:line="150" w:lineRule="exact"/>
        <w:rPr>
          <w:sz w:val="15"/>
          <w:szCs w:val="15"/>
        </w:rPr>
      </w:pPr>
    </w:p>
    <w:p w:rsidR="00BA458A" w:rsidRDefault="00BA458A">
      <w:pPr>
        <w:spacing w:after="0"/>
        <w:sectPr w:rsidR="00BA458A">
          <w:footerReference w:type="default" r:id="rId8"/>
          <w:pgSz w:w="11920" w:h="16840"/>
          <w:pgMar w:top="1560" w:right="1180" w:bottom="1960" w:left="880" w:header="0" w:footer="1772" w:gutter="0"/>
          <w:pgNumType w:start="2"/>
          <w:cols w:space="720"/>
        </w:sectPr>
      </w:pPr>
    </w:p>
    <w:p w:rsidR="00BA458A" w:rsidRDefault="00C76CAA">
      <w:pPr>
        <w:spacing w:before="30" w:after="0" w:line="246" w:lineRule="auto"/>
        <w:ind w:left="410" w:right="-48"/>
        <w:jc w:val="both"/>
        <w:rPr>
          <w:rFonts w:ascii="Times New Roman" w:eastAsia="Times New Roman" w:hAnsi="Times New Roman" w:cs="Times New Roman"/>
          <w:sz w:val="16"/>
          <w:szCs w:val="16"/>
        </w:rPr>
      </w:pPr>
      <w:r>
        <w:rPr>
          <w:noProof/>
        </w:rPr>
        <w:lastRenderedPageBreak/>
        <w:drawing>
          <wp:anchor distT="0" distB="0" distL="114300" distR="114300" simplePos="0" relativeHeight="251654656" behindDoc="1" locked="0" layoutInCell="1" allowOverlap="1">
            <wp:simplePos x="0" y="0"/>
            <wp:positionH relativeFrom="page">
              <wp:posOffset>3931285</wp:posOffset>
            </wp:positionH>
            <wp:positionV relativeFrom="paragraph">
              <wp:posOffset>-2239010</wp:posOffset>
            </wp:positionV>
            <wp:extent cx="2857500" cy="2143125"/>
            <wp:effectExtent l="0" t="0" r="12700" b="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w w:val="114"/>
          <w:sz w:val="16"/>
          <w:szCs w:val="16"/>
        </w:rPr>
        <w:t>Figure</w:t>
      </w:r>
      <w:r>
        <w:rPr>
          <w:rFonts w:ascii="Times New Roman" w:eastAsia="Times New Roman" w:hAnsi="Times New Roman" w:cs="Times New Roman"/>
          <w:spacing w:val="14"/>
          <w:w w:val="114"/>
          <w:sz w:val="16"/>
          <w:szCs w:val="16"/>
        </w:rPr>
        <w:t xml:space="preserve"> </w:t>
      </w:r>
      <w:r>
        <w:rPr>
          <w:rFonts w:ascii="Times New Roman" w:eastAsia="Times New Roman" w:hAnsi="Times New Roman" w:cs="Times New Roman"/>
          <w:sz w:val="16"/>
          <w:szCs w:val="16"/>
        </w:rPr>
        <w:t xml:space="preserve">1: </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w w:val="114"/>
          <w:sz w:val="16"/>
          <w:szCs w:val="16"/>
        </w:rPr>
        <w:t>Cart</w:t>
      </w:r>
      <w:r>
        <w:rPr>
          <w:rFonts w:ascii="Times New Roman" w:eastAsia="Times New Roman" w:hAnsi="Times New Roman" w:cs="Times New Roman"/>
          <w:spacing w:val="6"/>
          <w:w w:val="114"/>
          <w:sz w:val="16"/>
          <w:szCs w:val="16"/>
        </w:rPr>
        <w:t>o</w:t>
      </w:r>
      <w:r>
        <w:rPr>
          <w:rFonts w:ascii="Times New Roman" w:eastAsia="Times New Roman" w:hAnsi="Times New Roman" w:cs="Times New Roman"/>
          <w:w w:val="114"/>
          <w:sz w:val="16"/>
          <w:szCs w:val="16"/>
        </w:rPr>
        <w:t>on</w:t>
      </w:r>
      <w:r>
        <w:rPr>
          <w:rFonts w:ascii="Times New Roman" w:eastAsia="Times New Roman" w:hAnsi="Times New Roman" w:cs="Times New Roman"/>
          <w:spacing w:val="25"/>
          <w:w w:val="114"/>
          <w:sz w:val="16"/>
          <w:szCs w:val="16"/>
        </w:rPr>
        <w:t xml:space="preserve"> </w:t>
      </w:r>
      <w:r>
        <w:rPr>
          <w:rFonts w:ascii="Times New Roman" w:eastAsia="Times New Roman" w:hAnsi="Times New Roman" w:cs="Times New Roman"/>
          <w:w w:val="114"/>
          <w:sz w:val="16"/>
          <w:szCs w:val="16"/>
        </w:rPr>
        <w:t>graphic</w:t>
      </w:r>
      <w:r>
        <w:rPr>
          <w:rFonts w:ascii="Times New Roman" w:eastAsia="Times New Roman" w:hAnsi="Times New Roman" w:cs="Times New Roman"/>
          <w:spacing w:val="10"/>
          <w:w w:val="114"/>
          <w:sz w:val="16"/>
          <w:szCs w:val="16"/>
        </w:rPr>
        <w:t xml:space="preserve"> </w:t>
      </w:r>
      <w:r>
        <w:rPr>
          <w:rFonts w:ascii="Times New Roman" w:eastAsia="Times New Roman" w:hAnsi="Times New Roman" w:cs="Times New Roman"/>
          <w:sz w:val="16"/>
          <w:szCs w:val="16"/>
        </w:rPr>
        <w:t>sh</w:t>
      </w:r>
      <w:r>
        <w:rPr>
          <w:rFonts w:ascii="Times New Roman" w:eastAsia="Times New Roman" w:hAnsi="Times New Roman" w:cs="Times New Roman"/>
          <w:spacing w:val="-5"/>
          <w:sz w:val="16"/>
          <w:szCs w:val="16"/>
        </w:rPr>
        <w:t>o</w:t>
      </w:r>
      <w:r>
        <w:rPr>
          <w:rFonts w:ascii="Times New Roman" w:eastAsia="Times New Roman" w:hAnsi="Times New Roman" w:cs="Times New Roman"/>
          <w:sz w:val="16"/>
          <w:szCs w:val="16"/>
        </w:rPr>
        <w:t xml:space="preserve">wing </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3</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 xml:space="preserve">wire </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113"/>
          <w:sz w:val="16"/>
          <w:szCs w:val="16"/>
        </w:rPr>
        <w:t>planes</w:t>
      </w:r>
      <w:r>
        <w:rPr>
          <w:rFonts w:ascii="Times New Roman" w:eastAsia="Times New Roman" w:hAnsi="Times New Roman" w:cs="Times New Roman"/>
          <w:spacing w:val="15"/>
          <w:w w:val="113"/>
          <w:sz w:val="16"/>
          <w:szCs w:val="16"/>
        </w:rPr>
        <w:t xml:space="preserve"> </w:t>
      </w:r>
      <w:r>
        <w:rPr>
          <w:rFonts w:ascii="Times New Roman" w:eastAsia="Times New Roman" w:hAnsi="Times New Roman" w:cs="Times New Roman"/>
          <w:sz w:val="16"/>
          <w:szCs w:val="16"/>
        </w:rPr>
        <w:t xml:space="preserve">and </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9"/>
          <w:sz w:val="16"/>
          <w:szCs w:val="16"/>
        </w:rPr>
        <w:t xml:space="preserve">a </w:t>
      </w:r>
      <w:r>
        <w:rPr>
          <w:rFonts w:ascii="Times New Roman" w:eastAsia="Times New Roman" w:hAnsi="Times New Roman" w:cs="Times New Roman"/>
          <w:w w:val="112"/>
          <w:sz w:val="16"/>
          <w:szCs w:val="16"/>
        </w:rPr>
        <w:t>section</w:t>
      </w:r>
      <w:r>
        <w:rPr>
          <w:rFonts w:ascii="Times New Roman" w:eastAsia="Times New Roman" w:hAnsi="Times New Roman" w:cs="Times New Roman"/>
          <w:spacing w:val="15"/>
          <w:w w:val="112"/>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3"/>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z w:val="16"/>
          <w:szCs w:val="16"/>
        </w:rPr>
        <w:t xml:space="preserve">pad </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4"/>
          <w:sz w:val="16"/>
          <w:szCs w:val="16"/>
        </w:rPr>
        <w:t>plane.</w:t>
      </w:r>
      <w:r>
        <w:rPr>
          <w:rFonts w:ascii="Times New Roman" w:eastAsia="Times New Roman" w:hAnsi="Times New Roman" w:cs="Times New Roman"/>
          <w:spacing w:val="41"/>
          <w:w w:val="114"/>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7"/>
          <w:sz w:val="16"/>
          <w:szCs w:val="16"/>
        </w:rPr>
        <w:t>actual</w:t>
      </w:r>
      <w:r>
        <w:rPr>
          <w:rFonts w:ascii="Times New Roman" w:eastAsia="Times New Roman" w:hAnsi="Times New Roman" w:cs="Times New Roman"/>
          <w:spacing w:val="17"/>
          <w:w w:val="117"/>
          <w:sz w:val="16"/>
          <w:szCs w:val="16"/>
        </w:rPr>
        <w:t xml:space="preserve"> </w:t>
      </w:r>
      <w:r>
        <w:rPr>
          <w:rFonts w:ascii="Times New Roman" w:eastAsia="Times New Roman" w:hAnsi="Times New Roman" w:cs="Times New Roman"/>
          <w:w w:val="117"/>
          <w:sz w:val="16"/>
          <w:szCs w:val="16"/>
        </w:rPr>
        <w:t>orie</w:t>
      </w:r>
      <w:r>
        <w:rPr>
          <w:rFonts w:ascii="Times New Roman" w:eastAsia="Times New Roman" w:hAnsi="Times New Roman" w:cs="Times New Roman"/>
          <w:spacing w:val="-6"/>
          <w:w w:val="117"/>
          <w:sz w:val="16"/>
          <w:szCs w:val="16"/>
        </w:rPr>
        <w:t>n</w:t>
      </w:r>
      <w:r>
        <w:rPr>
          <w:rFonts w:ascii="Times New Roman" w:eastAsia="Times New Roman" w:hAnsi="Times New Roman" w:cs="Times New Roman"/>
          <w:w w:val="117"/>
          <w:sz w:val="16"/>
          <w:szCs w:val="16"/>
        </w:rPr>
        <w:t>tation</w:t>
      </w:r>
      <w:r>
        <w:rPr>
          <w:rFonts w:ascii="Times New Roman" w:eastAsia="Times New Roman" w:hAnsi="Times New Roman" w:cs="Times New Roman"/>
          <w:spacing w:val="9"/>
          <w:w w:val="117"/>
          <w:sz w:val="16"/>
          <w:szCs w:val="16"/>
        </w:rPr>
        <w:t xml:space="preserve"> </w:t>
      </w:r>
      <w:r>
        <w:rPr>
          <w:rFonts w:ascii="Times New Roman" w:eastAsia="Times New Roman" w:hAnsi="Times New Roman" w:cs="Times New Roman"/>
          <w:sz w:val="16"/>
          <w:szCs w:val="16"/>
        </w:rPr>
        <w:t>is</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w w:val="113"/>
          <w:sz w:val="16"/>
          <w:szCs w:val="16"/>
        </w:rPr>
        <w:t>i</w:t>
      </w:r>
      <w:r>
        <w:rPr>
          <w:rFonts w:ascii="Times New Roman" w:eastAsia="Times New Roman" w:hAnsi="Times New Roman" w:cs="Times New Roman"/>
          <w:spacing w:val="-5"/>
          <w:w w:val="113"/>
          <w:sz w:val="16"/>
          <w:szCs w:val="16"/>
        </w:rPr>
        <w:t>n</w:t>
      </w:r>
      <w:r>
        <w:rPr>
          <w:rFonts w:ascii="Times New Roman" w:eastAsia="Times New Roman" w:hAnsi="Times New Roman" w:cs="Times New Roman"/>
          <w:spacing w:val="-4"/>
          <w:w w:val="111"/>
          <w:sz w:val="16"/>
          <w:szCs w:val="16"/>
        </w:rPr>
        <w:t>v</w:t>
      </w:r>
      <w:r>
        <w:rPr>
          <w:rFonts w:ascii="Times New Roman" w:eastAsia="Times New Roman" w:hAnsi="Times New Roman" w:cs="Times New Roman"/>
          <w:w w:val="117"/>
          <w:sz w:val="16"/>
          <w:szCs w:val="16"/>
        </w:rPr>
        <w:t xml:space="preserve">erted </w:t>
      </w:r>
      <w:r>
        <w:rPr>
          <w:rFonts w:ascii="Times New Roman" w:eastAsia="Times New Roman" w:hAnsi="Times New Roman" w:cs="Times New Roman"/>
          <w:sz w:val="16"/>
          <w:szCs w:val="16"/>
        </w:rPr>
        <w:t xml:space="preserve">from </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 xml:space="preserve">this </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w w:val="120"/>
          <w:sz w:val="16"/>
          <w:szCs w:val="16"/>
        </w:rPr>
        <w:t>picture</w:t>
      </w:r>
      <w:r>
        <w:rPr>
          <w:rFonts w:ascii="Times New Roman" w:eastAsia="Times New Roman" w:hAnsi="Times New Roman" w:cs="Times New Roman"/>
          <w:spacing w:val="-2"/>
          <w:w w:val="120"/>
          <w:sz w:val="16"/>
          <w:szCs w:val="16"/>
        </w:rPr>
        <w:t xml:space="preserve"> </w:t>
      </w:r>
      <w:r>
        <w:rPr>
          <w:rFonts w:ascii="Times New Roman" w:eastAsia="Times New Roman" w:hAnsi="Times New Roman" w:cs="Times New Roman"/>
          <w:w w:val="120"/>
          <w:sz w:val="16"/>
          <w:szCs w:val="16"/>
        </w:rPr>
        <w:t>but</w:t>
      </w:r>
      <w:r>
        <w:rPr>
          <w:rFonts w:ascii="Times New Roman" w:eastAsia="Times New Roman" w:hAnsi="Times New Roman" w:cs="Times New Roman"/>
          <w:spacing w:val="24"/>
          <w:w w:val="120"/>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39"/>
          <w:sz w:val="16"/>
          <w:szCs w:val="16"/>
        </w:rPr>
        <w:t xml:space="preserve"> </w:t>
      </w:r>
      <w:r>
        <w:rPr>
          <w:rFonts w:ascii="Times New Roman" w:eastAsia="Times New Roman" w:hAnsi="Times New Roman" w:cs="Times New Roman"/>
          <w:sz w:val="16"/>
          <w:szCs w:val="16"/>
        </w:rPr>
        <w:t xml:space="preserve">ease </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w w:val="111"/>
          <w:sz w:val="16"/>
          <w:szCs w:val="16"/>
        </w:rPr>
        <w:t>displ</w:t>
      </w:r>
      <w:r>
        <w:rPr>
          <w:rFonts w:ascii="Times New Roman" w:eastAsia="Times New Roman" w:hAnsi="Times New Roman" w:cs="Times New Roman"/>
          <w:spacing w:val="-4"/>
          <w:w w:val="111"/>
          <w:sz w:val="16"/>
          <w:szCs w:val="16"/>
        </w:rPr>
        <w:t>a</w:t>
      </w:r>
      <w:r>
        <w:rPr>
          <w:rFonts w:ascii="Times New Roman" w:eastAsia="Times New Roman" w:hAnsi="Times New Roman" w:cs="Times New Roman"/>
          <w:w w:val="111"/>
          <w:sz w:val="16"/>
          <w:szCs w:val="16"/>
        </w:rPr>
        <w:t>ying</w:t>
      </w:r>
      <w:r>
        <w:rPr>
          <w:rFonts w:ascii="Times New Roman" w:eastAsia="Times New Roman" w:hAnsi="Times New Roman" w:cs="Times New Roman"/>
          <w:spacing w:val="25"/>
          <w:w w:val="111"/>
          <w:sz w:val="16"/>
          <w:szCs w:val="16"/>
        </w:rPr>
        <w:t xml:space="preserve"> </w:t>
      </w:r>
      <w:r>
        <w:rPr>
          <w:rFonts w:ascii="Times New Roman" w:eastAsia="Times New Roman" w:hAnsi="Times New Roman" w:cs="Times New Roman"/>
          <w:sz w:val="16"/>
          <w:szCs w:val="16"/>
        </w:rPr>
        <w:t xml:space="preserve">this </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w w:val="111"/>
          <w:sz w:val="16"/>
          <w:szCs w:val="16"/>
        </w:rPr>
        <w:t>orie</w:t>
      </w:r>
      <w:r>
        <w:rPr>
          <w:rFonts w:ascii="Times New Roman" w:eastAsia="Times New Roman" w:hAnsi="Times New Roman" w:cs="Times New Roman"/>
          <w:spacing w:val="-4"/>
          <w:w w:val="111"/>
          <w:sz w:val="16"/>
          <w:szCs w:val="16"/>
        </w:rPr>
        <w:t>n</w:t>
      </w:r>
      <w:r>
        <w:rPr>
          <w:rFonts w:ascii="Times New Roman" w:eastAsia="Times New Roman" w:hAnsi="Times New Roman" w:cs="Times New Roman"/>
          <w:w w:val="121"/>
          <w:sz w:val="16"/>
          <w:szCs w:val="16"/>
        </w:rPr>
        <w:t xml:space="preserve">tation </w:t>
      </w:r>
      <w:r>
        <w:rPr>
          <w:rFonts w:ascii="Times New Roman" w:eastAsia="Times New Roman" w:hAnsi="Times New Roman" w:cs="Times New Roman"/>
          <w:sz w:val="16"/>
          <w:szCs w:val="16"/>
        </w:rPr>
        <w:t>fits</w:t>
      </w:r>
      <w:r>
        <w:rPr>
          <w:rFonts w:ascii="Times New Roman" w:eastAsia="Times New Roman" w:hAnsi="Times New Roman" w:cs="Times New Roman"/>
          <w:spacing w:val="39"/>
          <w:sz w:val="16"/>
          <w:szCs w:val="16"/>
        </w:rPr>
        <w:t xml:space="preserve"> </w:t>
      </w:r>
      <w:r>
        <w:rPr>
          <w:rFonts w:ascii="Times New Roman" w:eastAsia="Times New Roman" w:hAnsi="Times New Roman" w:cs="Times New Roman"/>
          <w:spacing w:val="5"/>
          <w:w w:val="117"/>
          <w:sz w:val="16"/>
          <w:szCs w:val="16"/>
        </w:rPr>
        <w:t>b</w:t>
      </w:r>
      <w:r>
        <w:rPr>
          <w:rFonts w:ascii="Times New Roman" w:eastAsia="Times New Roman" w:hAnsi="Times New Roman" w:cs="Times New Roman"/>
          <w:w w:val="117"/>
          <w:sz w:val="16"/>
          <w:szCs w:val="16"/>
        </w:rPr>
        <w:t>est.</w:t>
      </w:r>
    </w:p>
    <w:p w:rsidR="00BA458A" w:rsidRDefault="00BA458A">
      <w:pPr>
        <w:spacing w:after="0" w:line="200" w:lineRule="exact"/>
        <w:rPr>
          <w:sz w:val="20"/>
          <w:szCs w:val="20"/>
        </w:rPr>
      </w:pPr>
    </w:p>
    <w:p w:rsidR="00BA458A" w:rsidRDefault="00BA458A">
      <w:pPr>
        <w:spacing w:before="1" w:after="0" w:line="240" w:lineRule="exact"/>
        <w:rPr>
          <w:sz w:val="24"/>
          <w:szCs w:val="24"/>
        </w:rPr>
      </w:pPr>
    </w:p>
    <w:p w:rsidR="00BA458A" w:rsidRDefault="00C76CAA">
      <w:pPr>
        <w:spacing w:after="0" w:line="249" w:lineRule="auto"/>
        <w:ind w:left="410" w:right="-54"/>
        <w:jc w:val="both"/>
        <w:rPr>
          <w:rFonts w:ascii="Times New Roman" w:eastAsia="Times New Roman" w:hAnsi="Times New Roman" w:cs="Times New Roman"/>
          <w:sz w:val="20"/>
          <w:szCs w:val="20"/>
        </w:rPr>
      </w:pP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endicular</w:t>
      </w:r>
      <w:r>
        <w:rPr>
          <w:rFonts w:ascii="Times New Roman" w:eastAsia="Times New Roman" w:hAnsi="Times New Roman" w:cs="Times New Roman"/>
          <w:spacing w:val="25"/>
          <w:w w:val="107"/>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ay</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direction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w w:val="108"/>
          <w:sz w:val="20"/>
          <w:szCs w:val="20"/>
        </w:rPr>
        <w:t xml:space="preserve">remainder </w:t>
      </w:r>
      <w:r>
        <w:rPr>
          <w:rFonts w:ascii="Times New Roman" w:eastAsia="Times New Roman" w:hAnsi="Times New Roman" w:cs="Times New Roman"/>
          <w:sz w:val="20"/>
          <w:szCs w:val="20"/>
        </w:rPr>
        <w:t>of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11"/>
          <w:sz w:val="20"/>
          <w:szCs w:val="20"/>
        </w:rPr>
        <w:t>pa</w:t>
      </w:r>
      <w:r>
        <w:rPr>
          <w:rFonts w:ascii="Times New Roman" w:eastAsia="Times New Roman" w:hAnsi="Times New Roman" w:cs="Times New Roman"/>
          <w:spacing w:val="6"/>
          <w:w w:val="111"/>
          <w:sz w:val="20"/>
          <w:szCs w:val="20"/>
        </w:rPr>
        <w:t>p</w:t>
      </w:r>
      <w:r>
        <w:rPr>
          <w:rFonts w:ascii="Times New Roman" w:eastAsia="Times New Roman" w:hAnsi="Times New Roman" w:cs="Times New Roman"/>
          <w:w w:val="107"/>
          <w:sz w:val="20"/>
          <w:szCs w:val="20"/>
        </w:rPr>
        <w:t>er.</w:t>
      </w:r>
    </w:p>
    <w:p w:rsidR="00BA458A" w:rsidRDefault="00C76CAA">
      <w:pPr>
        <w:spacing w:before="30" w:after="0" w:line="246" w:lineRule="auto"/>
        <w:ind w:right="61"/>
        <w:jc w:val="both"/>
        <w:rPr>
          <w:rFonts w:ascii="Times New Roman" w:eastAsia="Times New Roman" w:hAnsi="Times New Roman" w:cs="Times New Roman"/>
          <w:sz w:val="16"/>
          <w:szCs w:val="16"/>
        </w:rPr>
      </w:pPr>
      <w:r>
        <w:br w:type="column"/>
      </w:r>
      <w:r>
        <w:rPr>
          <w:rFonts w:ascii="Times New Roman" w:eastAsia="Times New Roman" w:hAnsi="Times New Roman" w:cs="Times New Roman"/>
          <w:w w:val="114"/>
          <w:sz w:val="16"/>
          <w:szCs w:val="16"/>
        </w:rPr>
        <w:lastRenderedPageBreak/>
        <w:t>Figure</w:t>
      </w:r>
      <w:r>
        <w:rPr>
          <w:rFonts w:ascii="Times New Roman" w:eastAsia="Times New Roman" w:hAnsi="Times New Roman" w:cs="Times New Roman"/>
          <w:spacing w:val="21"/>
          <w:w w:val="114"/>
          <w:sz w:val="16"/>
          <w:szCs w:val="16"/>
        </w:rPr>
        <w:t xml:space="preserve"> </w:t>
      </w:r>
      <w:r>
        <w:rPr>
          <w:rFonts w:ascii="Times New Roman" w:eastAsia="Times New Roman" w:hAnsi="Times New Roman" w:cs="Times New Roman"/>
          <w:sz w:val="16"/>
          <w:szCs w:val="16"/>
        </w:rPr>
        <w:t xml:space="preserve">2: </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4"/>
          <w:sz w:val="16"/>
          <w:szCs w:val="16"/>
        </w:rPr>
        <w:t>Cart</w:t>
      </w:r>
      <w:r>
        <w:rPr>
          <w:rFonts w:ascii="Times New Roman" w:eastAsia="Times New Roman" w:hAnsi="Times New Roman" w:cs="Times New Roman"/>
          <w:spacing w:val="6"/>
          <w:w w:val="114"/>
          <w:sz w:val="16"/>
          <w:szCs w:val="16"/>
        </w:rPr>
        <w:t>o</w:t>
      </w:r>
      <w:r>
        <w:rPr>
          <w:rFonts w:ascii="Times New Roman" w:eastAsia="Times New Roman" w:hAnsi="Times New Roman" w:cs="Times New Roman"/>
          <w:w w:val="114"/>
          <w:sz w:val="16"/>
          <w:szCs w:val="16"/>
        </w:rPr>
        <w:t>on</w:t>
      </w:r>
      <w:r>
        <w:rPr>
          <w:rFonts w:ascii="Times New Roman" w:eastAsia="Times New Roman" w:hAnsi="Times New Roman" w:cs="Times New Roman"/>
          <w:spacing w:val="34"/>
          <w:w w:val="114"/>
          <w:sz w:val="16"/>
          <w:szCs w:val="16"/>
        </w:rPr>
        <w:t xml:space="preserve"> </w:t>
      </w:r>
      <w:r>
        <w:rPr>
          <w:rFonts w:ascii="Times New Roman" w:eastAsia="Times New Roman" w:hAnsi="Times New Roman" w:cs="Times New Roman"/>
          <w:w w:val="114"/>
          <w:sz w:val="16"/>
          <w:szCs w:val="16"/>
        </w:rPr>
        <w:t>graphic</w:t>
      </w:r>
      <w:r>
        <w:rPr>
          <w:rFonts w:ascii="Times New Roman" w:eastAsia="Times New Roman" w:hAnsi="Times New Roman" w:cs="Times New Roman"/>
          <w:spacing w:val="17"/>
          <w:w w:val="11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30"/>
          <w:sz w:val="16"/>
          <w:szCs w:val="16"/>
        </w:rPr>
        <w:t xml:space="preserve"> </w:t>
      </w:r>
      <w:r>
        <w:rPr>
          <w:rFonts w:ascii="Times New Roman" w:eastAsia="Times New Roman" w:hAnsi="Times New Roman" w:cs="Times New Roman"/>
          <w:spacing w:val="-6"/>
          <w:w w:val="114"/>
          <w:sz w:val="16"/>
          <w:szCs w:val="16"/>
        </w:rPr>
        <w:t>a</w:t>
      </w:r>
      <w:r>
        <w:rPr>
          <w:rFonts w:ascii="Times New Roman" w:eastAsia="Times New Roman" w:hAnsi="Times New Roman" w:cs="Times New Roman"/>
          <w:spacing w:val="-10"/>
          <w:w w:val="114"/>
          <w:sz w:val="16"/>
          <w:szCs w:val="16"/>
        </w:rPr>
        <w:t>v</w:t>
      </w:r>
      <w:r>
        <w:rPr>
          <w:rFonts w:ascii="Times New Roman" w:eastAsia="Times New Roman" w:hAnsi="Times New Roman" w:cs="Times New Roman"/>
          <w:w w:val="114"/>
          <w:sz w:val="16"/>
          <w:szCs w:val="16"/>
        </w:rPr>
        <w:t>alan</w:t>
      </w:r>
      <w:r>
        <w:rPr>
          <w:rFonts w:ascii="Times New Roman" w:eastAsia="Times New Roman" w:hAnsi="Times New Roman" w:cs="Times New Roman"/>
          <w:spacing w:val="-6"/>
          <w:w w:val="114"/>
          <w:sz w:val="16"/>
          <w:szCs w:val="16"/>
        </w:rPr>
        <w:t>c</w:t>
      </w:r>
      <w:r>
        <w:rPr>
          <w:rFonts w:ascii="Times New Roman" w:eastAsia="Times New Roman" w:hAnsi="Times New Roman" w:cs="Times New Roman"/>
          <w:w w:val="114"/>
          <w:sz w:val="16"/>
          <w:szCs w:val="16"/>
        </w:rPr>
        <w:t>he</w:t>
      </w:r>
      <w:r>
        <w:rPr>
          <w:rFonts w:ascii="Times New Roman" w:eastAsia="Times New Roman" w:hAnsi="Times New Roman" w:cs="Times New Roman"/>
          <w:spacing w:val="22"/>
          <w:w w:val="114"/>
          <w:sz w:val="16"/>
          <w:szCs w:val="16"/>
        </w:rPr>
        <w:t xml:space="preserve"> </w:t>
      </w:r>
      <w:r>
        <w:rPr>
          <w:rFonts w:ascii="Times New Roman" w:eastAsia="Times New Roman" w:hAnsi="Times New Roman" w:cs="Times New Roman"/>
          <w:w w:val="109"/>
          <w:sz w:val="16"/>
          <w:szCs w:val="16"/>
        </w:rPr>
        <w:t>e</w:t>
      </w:r>
      <w:r>
        <w:rPr>
          <w:rFonts w:ascii="Times New Roman" w:eastAsia="Times New Roman" w:hAnsi="Times New Roman" w:cs="Times New Roman"/>
          <w:spacing w:val="-4"/>
          <w:w w:val="109"/>
          <w:sz w:val="16"/>
          <w:szCs w:val="16"/>
        </w:rPr>
        <w:t>v</w:t>
      </w:r>
      <w:r>
        <w:rPr>
          <w:rFonts w:ascii="Times New Roman" w:eastAsia="Times New Roman" w:hAnsi="Times New Roman" w:cs="Times New Roman"/>
          <w:w w:val="112"/>
          <w:sz w:val="16"/>
          <w:szCs w:val="16"/>
        </w:rPr>
        <w:t>e</w:t>
      </w:r>
      <w:r>
        <w:rPr>
          <w:rFonts w:ascii="Times New Roman" w:eastAsia="Times New Roman" w:hAnsi="Times New Roman" w:cs="Times New Roman"/>
          <w:spacing w:val="-5"/>
          <w:w w:val="112"/>
          <w:sz w:val="16"/>
          <w:szCs w:val="16"/>
        </w:rPr>
        <w:t>n</w:t>
      </w:r>
      <w:r>
        <w:rPr>
          <w:rFonts w:ascii="Times New Roman" w:eastAsia="Times New Roman" w:hAnsi="Times New Roman" w:cs="Times New Roman"/>
          <w:w w:val="148"/>
          <w:sz w:val="16"/>
          <w:szCs w:val="16"/>
        </w:rPr>
        <w:t>t</w:t>
      </w:r>
      <w:r>
        <w:rPr>
          <w:rFonts w:ascii="Times New Roman" w:eastAsia="Times New Roman" w:hAnsi="Times New Roman" w:cs="Times New Roman"/>
          <w:sz w:val="16"/>
          <w:szCs w:val="16"/>
        </w:rPr>
        <w:t xml:space="preserve"> </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 xml:space="preserve">on </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z w:val="16"/>
          <w:szCs w:val="16"/>
        </w:rPr>
        <w:t xml:space="preserve">an </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w w:val="114"/>
          <w:sz w:val="16"/>
          <w:szCs w:val="16"/>
        </w:rPr>
        <w:t>an</w:t>
      </w:r>
      <w:r>
        <w:rPr>
          <w:rFonts w:ascii="Times New Roman" w:eastAsia="Times New Roman" w:hAnsi="Times New Roman" w:cs="Times New Roman"/>
          <w:spacing w:val="5"/>
          <w:w w:val="114"/>
          <w:sz w:val="16"/>
          <w:szCs w:val="16"/>
        </w:rPr>
        <w:t>o</w:t>
      </w:r>
      <w:r>
        <w:rPr>
          <w:rFonts w:ascii="Times New Roman" w:eastAsia="Times New Roman" w:hAnsi="Times New Roman" w:cs="Times New Roman"/>
          <w:w w:val="112"/>
          <w:sz w:val="16"/>
          <w:szCs w:val="16"/>
        </w:rPr>
        <w:t xml:space="preserve">de </w:t>
      </w:r>
      <w:r>
        <w:rPr>
          <w:rFonts w:ascii="Times New Roman" w:eastAsia="Times New Roman" w:hAnsi="Times New Roman" w:cs="Times New Roman"/>
          <w:sz w:val="16"/>
          <w:szCs w:val="16"/>
        </w:rPr>
        <w:t xml:space="preserve">wire </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5"/>
          <w:sz w:val="16"/>
          <w:szCs w:val="16"/>
        </w:rPr>
        <w:t>o</w:t>
      </w:r>
      <w:r>
        <w:rPr>
          <w:rFonts w:ascii="Times New Roman" w:eastAsia="Times New Roman" w:hAnsi="Times New Roman" w:cs="Times New Roman"/>
          <w:spacing w:val="-4"/>
          <w:sz w:val="16"/>
          <w:szCs w:val="16"/>
        </w:rPr>
        <w:t>v</w:t>
      </w:r>
      <w:r>
        <w:rPr>
          <w:rFonts w:ascii="Times New Roman" w:eastAsia="Times New Roman" w:hAnsi="Times New Roman" w:cs="Times New Roman"/>
          <w:sz w:val="16"/>
          <w:szCs w:val="16"/>
        </w:rPr>
        <w:t xml:space="preserve">er </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one</w:t>
      </w:r>
      <w:r>
        <w:rPr>
          <w:rFonts w:ascii="Times New Roman" w:eastAsia="Times New Roman" w:hAnsi="Times New Roman" w:cs="Times New Roman"/>
          <w:spacing w:val="40"/>
          <w:sz w:val="16"/>
          <w:szCs w:val="16"/>
        </w:rPr>
        <w:t xml:space="preserve"> </w:t>
      </w:r>
      <w:r>
        <w:rPr>
          <w:rFonts w:ascii="Times New Roman" w:eastAsia="Times New Roman" w:hAnsi="Times New Roman" w:cs="Times New Roman"/>
          <w:sz w:val="16"/>
          <w:szCs w:val="16"/>
        </w:rPr>
        <w:t>l</w:t>
      </w:r>
      <w:r>
        <w:rPr>
          <w:rFonts w:ascii="Times New Roman" w:eastAsia="Times New Roman" w:hAnsi="Times New Roman" w:cs="Times New Roman"/>
          <w:spacing w:val="-5"/>
          <w:sz w:val="16"/>
          <w:szCs w:val="16"/>
        </w:rPr>
        <w:t>ay</w:t>
      </w:r>
      <w:r>
        <w:rPr>
          <w:rFonts w:ascii="Times New Roman" w:eastAsia="Times New Roman" w:hAnsi="Times New Roman" w:cs="Times New Roman"/>
          <w:sz w:val="16"/>
          <w:szCs w:val="16"/>
        </w:rPr>
        <w:t xml:space="preserve">er </w:t>
      </w:r>
      <w:r>
        <w:rPr>
          <w:rFonts w:ascii="Times New Roman" w:eastAsia="Times New Roman" w:hAnsi="Times New Roman" w:cs="Times New Roman"/>
          <w:spacing w:val="20"/>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6"/>
          <w:sz w:val="16"/>
          <w:szCs w:val="16"/>
        </w:rPr>
        <w:t>pads.</w:t>
      </w:r>
      <w:r>
        <w:rPr>
          <w:rFonts w:ascii="Times New Roman" w:eastAsia="Times New Roman" w:hAnsi="Times New Roman" w:cs="Times New Roman"/>
          <w:spacing w:val="35"/>
          <w:w w:val="116"/>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w w:val="116"/>
          <w:sz w:val="16"/>
          <w:szCs w:val="16"/>
        </w:rPr>
        <w:t>estimate</w:t>
      </w:r>
      <w:r>
        <w:rPr>
          <w:rFonts w:ascii="Times New Roman" w:eastAsia="Times New Roman" w:hAnsi="Times New Roman" w:cs="Times New Roman"/>
          <w:spacing w:val="13"/>
          <w:w w:val="116"/>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1"/>
          <w:sz w:val="16"/>
          <w:szCs w:val="16"/>
        </w:rPr>
        <w:t>the</w:t>
      </w:r>
      <w:r>
        <w:rPr>
          <w:rFonts w:ascii="Times New Roman" w:eastAsia="Times New Roman" w:hAnsi="Times New Roman" w:cs="Times New Roman"/>
          <w:spacing w:val="32"/>
          <w:w w:val="111"/>
          <w:sz w:val="16"/>
          <w:szCs w:val="16"/>
        </w:rPr>
        <w:t xml:space="preserve"> </w:t>
      </w:r>
      <w:r>
        <w:rPr>
          <w:rFonts w:ascii="Times New Roman" w:eastAsia="Times New Roman" w:hAnsi="Times New Roman" w:cs="Times New Roman"/>
          <w:spacing w:val="6"/>
          <w:w w:val="111"/>
          <w:sz w:val="16"/>
          <w:szCs w:val="16"/>
        </w:rPr>
        <w:t>p</w:t>
      </w:r>
      <w:r>
        <w:rPr>
          <w:rFonts w:ascii="Times New Roman" w:eastAsia="Times New Roman" w:hAnsi="Times New Roman" w:cs="Times New Roman"/>
          <w:w w:val="111"/>
          <w:sz w:val="16"/>
          <w:szCs w:val="16"/>
        </w:rPr>
        <w:t>osition</w:t>
      </w:r>
      <w:r>
        <w:rPr>
          <w:rFonts w:ascii="Times New Roman" w:eastAsia="Times New Roman" w:hAnsi="Times New Roman" w:cs="Times New Roman"/>
          <w:spacing w:val="23"/>
          <w:w w:val="111"/>
          <w:sz w:val="16"/>
          <w:szCs w:val="16"/>
        </w:rPr>
        <w:t xml:space="preserve"> </w:t>
      </w:r>
      <w:r>
        <w:rPr>
          <w:rFonts w:ascii="Times New Roman" w:eastAsia="Times New Roman" w:hAnsi="Times New Roman" w:cs="Times New Roman"/>
          <w:w w:val="111"/>
          <w:sz w:val="16"/>
          <w:szCs w:val="16"/>
        </w:rPr>
        <w:t xml:space="preserve">of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6"/>
          <w:w w:val="114"/>
          <w:sz w:val="16"/>
          <w:szCs w:val="16"/>
        </w:rPr>
        <w:t>a</w:t>
      </w:r>
      <w:r>
        <w:rPr>
          <w:rFonts w:ascii="Times New Roman" w:eastAsia="Times New Roman" w:hAnsi="Times New Roman" w:cs="Times New Roman"/>
          <w:spacing w:val="-10"/>
          <w:w w:val="114"/>
          <w:sz w:val="16"/>
          <w:szCs w:val="16"/>
        </w:rPr>
        <w:t>v</w:t>
      </w:r>
      <w:r>
        <w:rPr>
          <w:rFonts w:ascii="Times New Roman" w:eastAsia="Times New Roman" w:hAnsi="Times New Roman" w:cs="Times New Roman"/>
          <w:w w:val="114"/>
          <w:sz w:val="16"/>
          <w:szCs w:val="16"/>
        </w:rPr>
        <w:t>alan</w:t>
      </w:r>
      <w:r>
        <w:rPr>
          <w:rFonts w:ascii="Times New Roman" w:eastAsia="Times New Roman" w:hAnsi="Times New Roman" w:cs="Times New Roman"/>
          <w:spacing w:val="-5"/>
          <w:w w:val="114"/>
          <w:sz w:val="16"/>
          <w:szCs w:val="16"/>
        </w:rPr>
        <w:t>c</w:t>
      </w:r>
      <w:r>
        <w:rPr>
          <w:rFonts w:ascii="Times New Roman" w:eastAsia="Times New Roman" w:hAnsi="Times New Roman" w:cs="Times New Roman"/>
          <w:w w:val="114"/>
          <w:sz w:val="16"/>
          <w:szCs w:val="16"/>
        </w:rPr>
        <w:t>he</w:t>
      </w:r>
      <w:r>
        <w:rPr>
          <w:rFonts w:ascii="Times New Roman" w:eastAsia="Times New Roman" w:hAnsi="Times New Roman" w:cs="Times New Roman"/>
          <w:spacing w:val="2"/>
          <w:w w:val="114"/>
          <w:sz w:val="16"/>
          <w:szCs w:val="16"/>
        </w:rPr>
        <w:t xml:space="preserve"> </w:t>
      </w:r>
      <w:r>
        <w:rPr>
          <w:rFonts w:ascii="Times New Roman" w:eastAsia="Times New Roman" w:hAnsi="Times New Roman" w:cs="Times New Roman"/>
          <w:sz w:val="16"/>
          <w:szCs w:val="16"/>
        </w:rPr>
        <w:t>is</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gi</w:t>
      </w:r>
      <w:r>
        <w:rPr>
          <w:rFonts w:ascii="Times New Roman" w:eastAsia="Times New Roman" w:hAnsi="Times New Roman" w:cs="Times New Roman"/>
          <w:spacing w:val="-4"/>
          <w:sz w:val="16"/>
          <w:szCs w:val="16"/>
        </w:rPr>
        <w:t>v</w:t>
      </w:r>
      <w:r>
        <w:rPr>
          <w:rFonts w:ascii="Times New Roman" w:eastAsia="Times New Roman" w:hAnsi="Times New Roman" w:cs="Times New Roman"/>
          <w:sz w:val="16"/>
          <w:szCs w:val="16"/>
        </w:rPr>
        <w:t xml:space="preserve">en </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5"/>
          <w:sz w:val="16"/>
          <w:szCs w:val="16"/>
        </w:rPr>
        <w:t>b</w:t>
      </w:r>
      <w:r>
        <w:rPr>
          <w:rFonts w:ascii="Times New Roman" w:eastAsia="Times New Roman" w:hAnsi="Times New Roman" w:cs="Times New Roman"/>
          <w:sz w:val="16"/>
          <w:szCs w:val="16"/>
        </w:rPr>
        <w:t>y</w:t>
      </w:r>
      <w:r>
        <w:rPr>
          <w:rFonts w:ascii="Times New Roman" w:eastAsia="Times New Roman" w:hAnsi="Times New Roman" w:cs="Times New Roman"/>
          <w:spacing w:val="29"/>
          <w:sz w:val="16"/>
          <w:szCs w:val="16"/>
        </w:rPr>
        <w:t xml:space="preserve"> </w:t>
      </w:r>
      <w:r>
        <w:rPr>
          <w:rFonts w:ascii="Times New Roman" w:eastAsia="Times New Roman" w:hAnsi="Times New Roman" w:cs="Times New Roman"/>
          <w:i/>
          <w:spacing w:val="-99"/>
          <w:w w:val="117"/>
          <w:sz w:val="16"/>
          <w:szCs w:val="16"/>
        </w:rPr>
        <w:t>x</w:t>
      </w:r>
      <w:r>
        <w:rPr>
          <w:rFonts w:ascii="Times New Roman" w:eastAsia="Times New Roman" w:hAnsi="Times New Roman" w:cs="Times New Roman"/>
          <w:w w:val="117"/>
          <w:sz w:val="16"/>
          <w:szCs w:val="16"/>
        </w:rPr>
        <w:t>¯</w:t>
      </w:r>
      <w:r>
        <w:rPr>
          <w:rFonts w:ascii="Times New Roman" w:eastAsia="Times New Roman" w:hAnsi="Times New Roman" w:cs="Times New Roman"/>
          <w:spacing w:val="2"/>
          <w:w w:val="117"/>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6"/>
          <w:w w:val="113"/>
          <w:sz w:val="16"/>
          <w:szCs w:val="16"/>
        </w:rPr>
        <w:t>w</w:t>
      </w:r>
      <w:r>
        <w:rPr>
          <w:rFonts w:ascii="Times New Roman" w:eastAsia="Times New Roman" w:hAnsi="Times New Roman" w:cs="Times New Roman"/>
          <w:w w:val="113"/>
          <w:sz w:val="16"/>
          <w:szCs w:val="16"/>
        </w:rPr>
        <w:t>eig</w:t>
      </w:r>
      <w:r>
        <w:rPr>
          <w:rFonts w:ascii="Times New Roman" w:eastAsia="Times New Roman" w:hAnsi="Times New Roman" w:cs="Times New Roman"/>
          <w:spacing w:val="-4"/>
          <w:w w:val="113"/>
          <w:sz w:val="16"/>
          <w:szCs w:val="16"/>
        </w:rPr>
        <w:t>h</w:t>
      </w:r>
      <w:r>
        <w:rPr>
          <w:rFonts w:ascii="Times New Roman" w:eastAsia="Times New Roman" w:hAnsi="Times New Roman" w:cs="Times New Roman"/>
          <w:w w:val="113"/>
          <w:sz w:val="16"/>
          <w:szCs w:val="16"/>
        </w:rPr>
        <w:t>ted</w:t>
      </w:r>
      <w:r>
        <w:rPr>
          <w:rFonts w:ascii="Times New Roman" w:eastAsia="Times New Roman" w:hAnsi="Times New Roman" w:cs="Times New Roman"/>
          <w:spacing w:val="-4"/>
          <w:w w:val="113"/>
          <w:sz w:val="16"/>
          <w:szCs w:val="16"/>
        </w:rPr>
        <w:t xml:space="preserve"> </w:t>
      </w:r>
      <w:r>
        <w:rPr>
          <w:rFonts w:ascii="Times New Roman" w:eastAsia="Times New Roman" w:hAnsi="Times New Roman" w:cs="Times New Roman"/>
          <w:w w:val="113"/>
          <w:sz w:val="16"/>
          <w:szCs w:val="16"/>
        </w:rPr>
        <w:t>mean.</w:t>
      </w:r>
      <w:r>
        <w:rPr>
          <w:rFonts w:ascii="Times New Roman" w:eastAsia="Times New Roman" w:hAnsi="Times New Roman" w:cs="Times New Roman"/>
          <w:spacing w:val="31"/>
          <w:w w:val="113"/>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5"/>
          <w:w w:val="117"/>
          <w:sz w:val="16"/>
          <w:szCs w:val="16"/>
        </w:rPr>
        <w:t>p</w:t>
      </w:r>
      <w:r>
        <w:rPr>
          <w:rFonts w:ascii="Times New Roman" w:eastAsia="Times New Roman" w:hAnsi="Times New Roman" w:cs="Times New Roman"/>
          <w:w w:val="112"/>
          <w:sz w:val="16"/>
          <w:szCs w:val="16"/>
        </w:rPr>
        <w:t xml:space="preserve">osition </w:t>
      </w:r>
      <w:r>
        <w:rPr>
          <w:rFonts w:ascii="Times New Roman" w:eastAsia="Times New Roman" w:hAnsi="Times New Roman" w:cs="Times New Roman"/>
          <w:sz w:val="16"/>
          <w:szCs w:val="16"/>
        </w:rPr>
        <w:t xml:space="preserve">from </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w w:val="115"/>
          <w:sz w:val="16"/>
          <w:szCs w:val="16"/>
        </w:rPr>
        <w:t>ce</w:t>
      </w:r>
      <w:r>
        <w:rPr>
          <w:rFonts w:ascii="Times New Roman" w:eastAsia="Times New Roman" w:hAnsi="Times New Roman" w:cs="Times New Roman"/>
          <w:spacing w:val="-6"/>
          <w:w w:val="115"/>
          <w:sz w:val="16"/>
          <w:szCs w:val="16"/>
        </w:rPr>
        <w:t>n</w:t>
      </w:r>
      <w:r>
        <w:rPr>
          <w:rFonts w:ascii="Times New Roman" w:eastAsia="Times New Roman" w:hAnsi="Times New Roman" w:cs="Times New Roman"/>
          <w:w w:val="115"/>
          <w:sz w:val="16"/>
          <w:szCs w:val="16"/>
        </w:rPr>
        <w:t>ter</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sz w:val="16"/>
          <w:szCs w:val="16"/>
        </w:rPr>
        <w:t xml:space="preserve">to </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ea</w:t>
      </w:r>
      <w:r>
        <w:rPr>
          <w:rFonts w:ascii="Times New Roman" w:eastAsia="Times New Roman" w:hAnsi="Times New Roman" w:cs="Times New Roman"/>
          <w:spacing w:val="-5"/>
          <w:sz w:val="16"/>
          <w:szCs w:val="16"/>
        </w:rPr>
        <w:t>c</w:t>
      </w:r>
      <w:r>
        <w:rPr>
          <w:rFonts w:ascii="Times New Roman" w:eastAsia="Times New Roman" w:hAnsi="Times New Roman" w:cs="Times New Roman"/>
          <w:sz w:val="16"/>
          <w:szCs w:val="16"/>
        </w:rPr>
        <w:t xml:space="preserve">h </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 xml:space="preserve">pad </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 xml:space="preserve">to </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i/>
          <w:spacing w:val="-97"/>
          <w:w w:val="114"/>
          <w:sz w:val="16"/>
          <w:szCs w:val="16"/>
        </w:rPr>
        <w:t>x</w:t>
      </w:r>
      <w:r>
        <w:rPr>
          <w:rFonts w:ascii="Times New Roman" w:eastAsia="Times New Roman" w:hAnsi="Times New Roman" w:cs="Times New Roman"/>
          <w:w w:val="114"/>
          <w:sz w:val="16"/>
          <w:szCs w:val="16"/>
        </w:rPr>
        <w:t>¯</w:t>
      </w:r>
      <w:r>
        <w:rPr>
          <w:rFonts w:ascii="Times New Roman" w:eastAsia="Times New Roman" w:hAnsi="Times New Roman" w:cs="Times New Roman"/>
          <w:spacing w:val="13"/>
          <w:w w:val="114"/>
          <w:sz w:val="16"/>
          <w:szCs w:val="16"/>
        </w:rPr>
        <w:t xml:space="preserve"> </w:t>
      </w:r>
      <w:r>
        <w:rPr>
          <w:rFonts w:ascii="Times New Roman" w:eastAsia="Times New Roman" w:hAnsi="Times New Roman" w:cs="Times New Roman"/>
          <w:spacing w:val="6"/>
          <w:w w:val="114"/>
          <w:sz w:val="16"/>
          <w:szCs w:val="16"/>
        </w:rPr>
        <w:t>p</w:t>
      </w:r>
      <w:r>
        <w:rPr>
          <w:rFonts w:ascii="Times New Roman" w:eastAsia="Times New Roman" w:hAnsi="Times New Roman" w:cs="Times New Roman"/>
          <w:w w:val="114"/>
          <w:sz w:val="16"/>
          <w:szCs w:val="16"/>
        </w:rPr>
        <w:t>osition</w:t>
      </w:r>
      <w:r>
        <w:rPr>
          <w:rFonts w:ascii="Times New Roman" w:eastAsia="Times New Roman" w:hAnsi="Times New Roman" w:cs="Times New Roman"/>
          <w:spacing w:val="4"/>
          <w:w w:val="114"/>
          <w:sz w:val="16"/>
          <w:szCs w:val="16"/>
        </w:rPr>
        <w:t xml:space="preserve"> </w:t>
      </w:r>
      <w:r>
        <w:rPr>
          <w:rFonts w:ascii="Times New Roman" w:eastAsia="Times New Roman" w:hAnsi="Times New Roman" w:cs="Times New Roman"/>
          <w:sz w:val="16"/>
          <w:szCs w:val="16"/>
        </w:rPr>
        <w:t>is</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gi</w:t>
      </w:r>
      <w:r>
        <w:rPr>
          <w:rFonts w:ascii="Times New Roman" w:eastAsia="Times New Roman" w:hAnsi="Times New Roman" w:cs="Times New Roman"/>
          <w:spacing w:val="-5"/>
          <w:sz w:val="16"/>
          <w:szCs w:val="16"/>
        </w:rPr>
        <w:t>v</w:t>
      </w:r>
      <w:r>
        <w:rPr>
          <w:rFonts w:ascii="Times New Roman" w:eastAsia="Times New Roman" w:hAnsi="Times New Roman" w:cs="Times New Roman"/>
          <w:sz w:val="16"/>
          <w:szCs w:val="16"/>
        </w:rPr>
        <w:t xml:space="preserve">en </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as</w:t>
      </w:r>
      <w:r>
        <w:rPr>
          <w:rFonts w:ascii="Times New Roman" w:eastAsia="Times New Roman" w:hAnsi="Times New Roman" w:cs="Times New Roman"/>
          <w:spacing w:val="32"/>
          <w:sz w:val="16"/>
          <w:szCs w:val="16"/>
        </w:rPr>
        <w:t xml:space="preserve"> </w:t>
      </w:r>
      <w:r>
        <w:rPr>
          <w:rFonts w:ascii="Times New Roman" w:eastAsia="Times New Roman" w:hAnsi="Times New Roman" w:cs="Times New Roman"/>
          <w:i/>
          <w:w w:val="142"/>
          <w:sz w:val="16"/>
          <w:szCs w:val="16"/>
        </w:rPr>
        <w:t>λ</w:t>
      </w:r>
      <w:r>
        <w:rPr>
          <w:rFonts w:ascii="Times New Roman" w:eastAsia="Times New Roman" w:hAnsi="Times New Roman" w:cs="Times New Roman"/>
          <w:i/>
          <w:w w:val="160"/>
          <w:position w:val="-2"/>
          <w:sz w:val="12"/>
          <w:szCs w:val="12"/>
        </w:rPr>
        <w:t>i</w:t>
      </w:r>
      <w:r>
        <w:rPr>
          <w:rFonts w:ascii="Times New Roman" w:eastAsia="Times New Roman" w:hAnsi="Times New Roman" w:cs="Times New Roman"/>
          <w:i/>
          <w:spacing w:val="-20"/>
          <w:position w:val="-2"/>
          <w:sz w:val="12"/>
          <w:szCs w:val="12"/>
        </w:rPr>
        <w:t xml:space="preserve"> </w:t>
      </w:r>
      <w:r>
        <w:rPr>
          <w:rFonts w:ascii="Times New Roman" w:eastAsia="Times New Roman" w:hAnsi="Times New Roman" w:cs="Times New Roman"/>
          <w:w w:val="117"/>
          <w:sz w:val="16"/>
          <w:szCs w:val="16"/>
        </w:rPr>
        <w:t>.</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after="0" w:line="112" w:lineRule="exact"/>
        <w:ind w:left="2464" w:right="1487"/>
        <w:jc w:val="center"/>
        <w:rPr>
          <w:rFonts w:ascii="Times New Roman" w:eastAsia="Times New Roman" w:hAnsi="Times New Roman" w:cs="Times New Roman"/>
          <w:sz w:val="20"/>
          <w:szCs w:val="20"/>
        </w:rPr>
      </w:pPr>
      <w:r>
        <w:rPr>
          <w:rFonts w:ascii="Times New Roman" w:eastAsia="Times New Roman" w:hAnsi="Times New Roman" w:cs="Times New Roman"/>
          <w:i/>
          <w:position w:val="-10"/>
          <w:sz w:val="20"/>
          <w:szCs w:val="20"/>
        </w:rPr>
        <w:t>q</w:t>
      </w:r>
      <w:r>
        <w:rPr>
          <w:rFonts w:ascii="Times New Roman" w:eastAsia="Times New Roman" w:hAnsi="Times New Roman" w:cs="Times New Roman"/>
          <w:i/>
          <w:spacing w:val="4"/>
          <w:position w:val="-10"/>
          <w:sz w:val="20"/>
          <w:szCs w:val="20"/>
        </w:rPr>
        <w:t xml:space="preserve"> </w:t>
      </w:r>
      <w:r>
        <w:rPr>
          <w:rFonts w:ascii="Times New Roman" w:eastAsia="Times New Roman" w:hAnsi="Times New Roman" w:cs="Times New Roman"/>
          <w:w w:val="116"/>
          <w:position w:val="-10"/>
          <w:sz w:val="20"/>
          <w:szCs w:val="20"/>
        </w:rPr>
        <w:t>(</w:t>
      </w:r>
      <w:r>
        <w:rPr>
          <w:rFonts w:ascii="Times New Roman" w:eastAsia="Times New Roman" w:hAnsi="Times New Roman" w:cs="Times New Roman"/>
          <w:i/>
          <w:w w:val="116"/>
          <w:position w:val="-10"/>
          <w:sz w:val="20"/>
          <w:szCs w:val="20"/>
        </w:rPr>
        <w:t>λ</w:t>
      </w:r>
      <w:r>
        <w:rPr>
          <w:rFonts w:ascii="Times New Roman" w:eastAsia="Times New Roman" w:hAnsi="Times New Roman" w:cs="Times New Roman"/>
          <w:i/>
          <w:spacing w:val="24"/>
          <w:w w:val="116"/>
          <w:position w:val="-10"/>
          <w:sz w:val="20"/>
          <w:szCs w:val="20"/>
        </w:rPr>
        <w:t xml:space="preserve"> </w:t>
      </w:r>
      <w:r>
        <w:rPr>
          <w:rFonts w:ascii="Times New Roman" w:eastAsia="Times New Roman" w:hAnsi="Times New Roman" w:cs="Times New Roman"/>
          <w:w w:val="116"/>
          <w:position w:val="-10"/>
          <w:sz w:val="20"/>
          <w:szCs w:val="20"/>
        </w:rPr>
        <w:t>)</w:t>
      </w:r>
    </w:p>
    <w:p w:rsidR="00BA458A" w:rsidRDefault="00BA458A">
      <w:pPr>
        <w:spacing w:after="0"/>
        <w:jc w:val="center"/>
        <w:sectPr w:rsidR="00BA458A">
          <w:type w:val="continuous"/>
          <w:pgSz w:w="11920" w:h="16840"/>
          <w:pgMar w:top="1560" w:right="1180" w:bottom="280" w:left="880" w:header="720" w:footer="720" w:gutter="0"/>
          <w:cols w:num="2" w:space="720" w:equalWidth="0">
            <w:col w:w="4834" w:space="478"/>
            <w:col w:w="4548"/>
          </w:cols>
        </w:sectPr>
      </w:pPr>
    </w:p>
    <w:p w:rsidR="00BA458A" w:rsidRDefault="00C76CAA">
      <w:pPr>
        <w:tabs>
          <w:tab w:val="left" w:pos="1440"/>
        </w:tabs>
        <w:spacing w:after="0" w:line="233" w:lineRule="exact"/>
        <w:ind w:right="1609"/>
        <w:jc w:val="right"/>
        <w:rPr>
          <w:rFonts w:ascii="Times New Roman" w:eastAsia="Times New Roman" w:hAnsi="Times New Roman" w:cs="Times New Roman"/>
          <w:sz w:val="14"/>
          <w:szCs w:val="14"/>
        </w:rPr>
      </w:pPr>
      <w:r>
        <w:rPr>
          <w:noProof/>
        </w:rPr>
        <w:lastRenderedPageBreak/>
        <mc:AlternateContent>
          <mc:Choice Requires="wpg">
            <w:drawing>
              <wp:anchor distT="0" distB="0" distL="114300" distR="114300" simplePos="0" relativeHeight="251655680" behindDoc="1" locked="0" layoutInCell="1" allowOverlap="1">
                <wp:simplePos x="0" y="0"/>
                <wp:positionH relativeFrom="page">
                  <wp:posOffset>5518150</wp:posOffset>
                </wp:positionH>
                <wp:positionV relativeFrom="paragraph">
                  <wp:posOffset>100965</wp:posOffset>
                </wp:positionV>
                <wp:extent cx="312420" cy="1270"/>
                <wp:effectExtent l="6350" t="0" r="11430" b="12065"/>
                <wp:wrapNone/>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270"/>
                          <a:chOff x="8691" y="160"/>
                          <a:chExt cx="493" cy="2"/>
                        </a:xfrm>
                      </wpg:grpSpPr>
                      <wps:wsp>
                        <wps:cNvPr id="17" name="Freeform 16"/>
                        <wps:cNvSpPr>
                          <a:spLocks/>
                        </wps:cNvSpPr>
                        <wps:spPr bwMode="auto">
                          <a:xfrm>
                            <a:off x="8691" y="160"/>
                            <a:ext cx="493" cy="2"/>
                          </a:xfrm>
                          <a:custGeom>
                            <a:avLst/>
                            <a:gdLst>
                              <a:gd name="T0" fmla="+- 0 8691 8691"/>
                              <a:gd name="T1" fmla="*/ T0 w 493"/>
                              <a:gd name="T2" fmla="+- 0 9184 8691"/>
                              <a:gd name="T3" fmla="*/ T2 w 493"/>
                            </a:gdLst>
                            <a:ahLst/>
                            <a:cxnLst>
                              <a:cxn ang="0">
                                <a:pos x="T1" y="0"/>
                              </a:cxn>
                              <a:cxn ang="0">
                                <a:pos x="T3" y="0"/>
                              </a:cxn>
                            </a:cxnLst>
                            <a:rect l="0" t="0" r="r" b="b"/>
                            <a:pathLst>
                              <a:path w="493">
                                <a:moveTo>
                                  <a:pt x="0" y="0"/>
                                </a:moveTo>
                                <a:lnTo>
                                  <a:pt x="49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34.5pt;margin-top:7.95pt;width:24.6pt;height:.1pt;z-index:-251660800;mso-position-horizontal-relative:page" coordorigin="8691,160" coordsize="49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">
                <v:polyline id="Freeform 16" o:spid="_x0000_s1027" style="position:absolute;visibility:visible;mso-wrap-style:square;v-text-anchor:top" points="8691,160,9184,160" coordsize="4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2rovwAA&#10;ANsAAAAPAAAAZHJzL2Rvd25yZXYueG1sRE89a8MwEN0L+Q/iCtlqqRmS4kYJaaAkeGvq7od1tUys&#10;k5FU2/n3UaHQ7R7v87b72fVipBA7zxqeCwWCuPGm41ZD/fn+9AIiJmSDvWfScKMI+93iYYul8RN/&#10;0HhJrcghHEvUYFMaSiljY8lhLPxAnLlvHxymDEMrTcAph7terpRaS4cd5waLAx0tNdfLj9OgXNjI&#10;k63evqJNdXU9qFXVKK2Xj/PhFUSiOf2L/9xnk+dv4PeXfIDc3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WHaui/AAAA2wAAAA8AAAAAAAAAAAAAAAAAlwIAAGRycy9kb3ducmV2&#10;LnhtbFBLBQYAAAAABAAEAPUAAACDAwAAAAA=&#10;" filled="f" strokeweight="5054emu">
                  <v:path arrowok="t" o:connecttype="custom" o:connectlocs="0,0;493,0" o:connectangles="0,0"/>
                </v:polyline>
                <w10:wrap anchorx="page"/>
              </v:group>
            </w:pict>
          </mc:Fallback>
        </mc:AlternateContent>
      </w:r>
      <w:r>
        <w:rPr>
          <w:rFonts w:ascii="Times New Roman" w:eastAsia="Times New Roman" w:hAnsi="Times New Roman" w:cs="Times New Roman"/>
          <w:i/>
          <w:position w:val="-2"/>
          <w:sz w:val="20"/>
          <w:szCs w:val="20"/>
        </w:rPr>
        <w:t>P</w:t>
      </w:r>
      <w:r>
        <w:rPr>
          <w:rFonts w:ascii="Times New Roman" w:eastAsia="Times New Roman" w:hAnsi="Times New Roman" w:cs="Times New Roman"/>
          <w:i/>
          <w:spacing w:val="-17"/>
          <w:position w:val="-2"/>
          <w:sz w:val="20"/>
          <w:szCs w:val="20"/>
        </w:rPr>
        <w:t xml:space="preserve"> </w:t>
      </w:r>
      <w:r>
        <w:rPr>
          <w:rFonts w:ascii="Times New Roman" w:eastAsia="Times New Roman" w:hAnsi="Times New Roman" w:cs="Times New Roman"/>
          <w:i/>
          <w:spacing w:val="2"/>
          <w:position w:val="-2"/>
          <w:sz w:val="20"/>
          <w:szCs w:val="20"/>
        </w:rPr>
        <w:t>R</w:t>
      </w:r>
      <w:r>
        <w:rPr>
          <w:rFonts w:ascii="Times New Roman" w:eastAsia="Times New Roman" w:hAnsi="Times New Roman" w:cs="Times New Roman"/>
          <w:i/>
          <w:position w:val="-2"/>
          <w:sz w:val="20"/>
          <w:szCs w:val="20"/>
        </w:rPr>
        <w:t>F</w:t>
      </w:r>
      <w:r>
        <w:rPr>
          <w:rFonts w:ascii="Times New Roman" w:eastAsia="Times New Roman" w:hAnsi="Times New Roman" w:cs="Times New Roman"/>
          <w:i/>
          <w:spacing w:val="12"/>
          <w:position w:val="-2"/>
          <w:sz w:val="20"/>
          <w:szCs w:val="20"/>
        </w:rPr>
        <w:t xml:space="preserve"> </w:t>
      </w:r>
      <w:r>
        <w:rPr>
          <w:rFonts w:ascii="Times New Roman" w:eastAsia="Times New Roman" w:hAnsi="Times New Roman" w:cs="Times New Roman"/>
          <w:w w:val="116"/>
          <w:position w:val="-2"/>
          <w:sz w:val="20"/>
          <w:szCs w:val="20"/>
        </w:rPr>
        <w:t>(</w:t>
      </w:r>
      <w:r>
        <w:rPr>
          <w:rFonts w:ascii="Times New Roman" w:eastAsia="Times New Roman" w:hAnsi="Times New Roman" w:cs="Times New Roman"/>
          <w:i/>
          <w:w w:val="134"/>
          <w:position w:val="-2"/>
          <w:sz w:val="20"/>
          <w:szCs w:val="20"/>
        </w:rPr>
        <w:t>λ</w:t>
      </w:r>
      <w:r>
        <w:rPr>
          <w:rFonts w:ascii="Times New Roman" w:eastAsia="Times New Roman" w:hAnsi="Times New Roman" w:cs="Times New Roman"/>
          <w:i/>
          <w:w w:val="145"/>
          <w:position w:val="-5"/>
          <w:sz w:val="14"/>
          <w:szCs w:val="14"/>
        </w:rPr>
        <w:t>i</w:t>
      </w:r>
      <w:r>
        <w:rPr>
          <w:rFonts w:ascii="Times New Roman" w:eastAsia="Times New Roman" w:hAnsi="Times New Roman" w:cs="Times New Roman"/>
          <w:i/>
          <w:spacing w:val="-25"/>
          <w:position w:val="-5"/>
          <w:sz w:val="14"/>
          <w:szCs w:val="14"/>
        </w:rPr>
        <w:t xml:space="preserve"> </w:t>
      </w:r>
      <w:r>
        <w:rPr>
          <w:rFonts w:ascii="Times New Roman" w:eastAsia="Times New Roman" w:hAnsi="Times New Roman" w:cs="Times New Roman"/>
          <w:position w:val="-2"/>
          <w:sz w:val="20"/>
          <w:szCs w:val="20"/>
        </w:rPr>
        <w:t>)</w:t>
      </w:r>
      <w:r>
        <w:rPr>
          <w:rFonts w:ascii="Times New Roman" w:eastAsia="Times New Roman" w:hAnsi="Times New Roman" w:cs="Times New Roman"/>
          <w:spacing w:val="17"/>
          <w:position w:val="-2"/>
          <w:sz w:val="20"/>
          <w:szCs w:val="20"/>
        </w:rPr>
        <w:t xml:space="preserve"> </w:t>
      </w:r>
      <w:r>
        <w:rPr>
          <w:rFonts w:ascii="Times New Roman" w:eastAsia="Times New Roman" w:hAnsi="Times New Roman" w:cs="Times New Roman"/>
          <w:w w:val="137"/>
          <w:position w:val="-2"/>
          <w:sz w:val="20"/>
          <w:szCs w:val="20"/>
        </w:rPr>
        <w:t xml:space="preserve">= </w:t>
      </w:r>
      <w:r>
        <w:rPr>
          <w:rFonts w:ascii="Times New Roman" w:eastAsia="Times New Roman" w:hAnsi="Times New Roman" w:cs="Times New Roman"/>
          <w:spacing w:val="31"/>
          <w:w w:val="137"/>
          <w:position w:val="-2"/>
          <w:sz w:val="20"/>
          <w:szCs w:val="20"/>
        </w:rPr>
        <w:t xml:space="preserve"> </w:t>
      </w:r>
      <w:r>
        <w:rPr>
          <w:rFonts w:ascii="Times New Roman" w:eastAsia="Times New Roman" w:hAnsi="Times New Roman" w:cs="Times New Roman"/>
          <w:i/>
          <w:w w:val="145"/>
          <w:position w:val="8"/>
          <w:sz w:val="14"/>
          <w:szCs w:val="14"/>
        </w:rPr>
        <w:t>i</w:t>
      </w:r>
      <w:r>
        <w:rPr>
          <w:rFonts w:ascii="Times New Roman" w:eastAsia="Times New Roman" w:hAnsi="Times New Roman" w:cs="Times New Roman"/>
          <w:i/>
          <w:position w:val="8"/>
          <w:sz w:val="14"/>
          <w:szCs w:val="14"/>
        </w:rPr>
        <w:tab/>
      </w:r>
      <w:r>
        <w:rPr>
          <w:rFonts w:ascii="Times New Roman" w:eastAsia="Times New Roman" w:hAnsi="Times New Roman" w:cs="Times New Roman"/>
          <w:i/>
          <w:w w:val="145"/>
          <w:position w:val="8"/>
          <w:sz w:val="14"/>
          <w:szCs w:val="14"/>
        </w:rPr>
        <w:t>i</w:t>
      </w:r>
    </w:p>
    <w:p w:rsidR="00BA458A" w:rsidRDefault="00C76CAA">
      <w:pPr>
        <w:spacing w:after="0" w:line="156" w:lineRule="exact"/>
        <w:ind w:right="1690"/>
        <w:jc w:val="right"/>
        <w:rPr>
          <w:rFonts w:ascii="Times New Roman" w:eastAsia="Times New Roman" w:hAnsi="Times New Roman" w:cs="Times New Roman"/>
          <w:sz w:val="20"/>
          <w:szCs w:val="20"/>
        </w:rPr>
      </w:pPr>
      <w:r>
        <w:rPr>
          <w:rFonts w:ascii="Times New Roman" w:eastAsia="Times New Roman" w:hAnsi="Times New Roman" w:cs="Times New Roman"/>
          <w:i/>
          <w:w w:val="109"/>
          <w:position w:val="1"/>
          <w:sz w:val="20"/>
          <w:szCs w:val="20"/>
        </w:rPr>
        <w:t>Q</w:t>
      </w:r>
    </w:p>
    <w:p w:rsidR="00BA458A" w:rsidRDefault="00BA458A">
      <w:pPr>
        <w:spacing w:after="0"/>
        <w:jc w:val="right"/>
        <w:sectPr w:rsidR="00BA458A">
          <w:type w:val="continuous"/>
          <w:pgSz w:w="11920" w:h="16840"/>
          <w:pgMar w:top="1560" w:right="1180" w:bottom="280" w:left="880" w:header="720" w:footer="720" w:gutter="0"/>
          <w:cols w:space="720"/>
        </w:sectPr>
      </w:pPr>
    </w:p>
    <w:p w:rsidR="00BA458A" w:rsidRDefault="00C76CAA">
      <w:pPr>
        <w:spacing w:before="51" w:after="0" w:line="240" w:lineRule="auto"/>
        <w:ind w:left="410" w:right="-70"/>
        <w:rPr>
          <w:rFonts w:ascii="Times New Roman" w:eastAsia="Times New Roman" w:hAnsi="Times New Roman" w:cs="Times New Roman"/>
          <w:sz w:val="20"/>
          <w:szCs w:val="20"/>
        </w:rPr>
      </w:pPr>
      <w:r>
        <w:rPr>
          <w:rFonts w:ascii="Times New Roman" w:eastAsia="Times New Roman" w:hAnsi="Times New Roman" w:cs="Times New Roman"/>
          <w:i/>
          <w:sz w:val="20"/>
          <w:szCs w:val="20"/>
        </w:rPr>
        <w:lastRenderedPageBreak/>
        <w:t>Gene</w:t>
      </w:r>
      <w:r>
        <w:rPr>
          <w:rFonts w:ascii="Times New Roman" w:eastAsia="Times New Roman" w:hAnsi="Times New Roman" w:cs="Times New Roman"/>
          <w:i/>
          <w:spacing w:val="-10"/>
          <w:sz w:val="20"/>
          <w:szCs w:val="20"/>
        </w:rPr>
        <w:t>r</w:t>
      </w:r>
      <w:r>
        <w:rPr>
          <w:rFonts w:ascii="Times New Roman" w:eastAsia="Times New Roman" w:hAnsi="Times New Roman" w:cs="Times New Roman"/>
          <w:i/>
          <w:sz w:val="20"/>
          <w:szCs w:val="20"/>
        </w:rPr>
        <w:t xml:space="preserve">al </w:t>
      </w:r>
      <w:r>
        <w:rPr>
          <w:rFonts w:ascii="Times New Roman" w:eastAsia="Times New Roman" w:hAnsi="Times New Roman" w:cs="Times New Roman"/>
          <w:i/>
          <w:spacing w:val="30"/>
          <w:sz w:val="20"/>
          <w:szCs w:val="20"/>
        </w:rPr>
        <w:t xml:space="preserve"> </w:t>
      </w:r>
      <w:r>
        <w:rPr>
          <w:rFonts w:ascii="Times New Roman" w:eastAsia="Times New Roman" w:hAnsi="Times New Roman" w:cs="Times New Roman"/>
          <w:i/>
          <w:sz w:val="20"/>
          <w:szCs w:val="20"/>
        </w:rPr>
        <w:t>El</w:t>
      </w:r>
      <w:r>
        <w:rPr>
          <w:rFonts w:ascii="Times New Roman" w:eastAsia="Times New Roman" w:hAnsi="Times New Roman" w:cs="Times New Roman"/>
          <w:i/>
          <w:spacing w:val="-10"/>
          <w:sz w:val="20"/>
          <w:szCs w:val="20"/>
        </w:rPr>
        <w:t>e</w:t>
      </w:r>
      <w:r>
        <w:rPr>
          <w:rFonts w:ascii="Times New Roman" w:eastAsia="Times New Roman" w:hAnsi="Times New Roman" w:cs="Times New Roman"/>
          <w:i/>
          <w:sz w:val="20"/>
          <w:szCs w:val="20"/>
        </w:rPr>
        <w:t>ct</w:t>
      </w:r>
      <w:r>
        <w:rPr>
          <w:rFonts w:ascii="Times New Roman" w:eastAsia="Times New Roman" w:hAnsi="Times New Roman" w:cs="Times New Roman"/>
          <w:i/>
          <w:spacing w:val="-10"/>
          <w:sz w:val="20"/>
          <w:szCs w:val="20"/>
        </w:rPr>
        <w:t>r</w:t>
      </w:r>
      <w:r>
        <w:rPr>
          <w:rFonts w:ascii="Times New Roman" w:eastAsia="Times New Roman" w:hAnsi="Times New Roman" w:cs="Times New Roman"/>
          <w:i/>
          <w:sz w:val="20"/>
          <w:szCs w:val="20"/>
        </w:rPr>
        <w:t xml:space="preserve">onics  </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sz w:val="20"/>
          <w:szCs w:val="20"/>
        </w:rPr>
        <w:t xml:space="preserve">for </w:t>
      </w:r>
      <w:r>
        <w:rPr>
          <w:rFonts w:ascii="Times New Roman" w:eastAsia="Times New Roman" w:hAnsi="Times New Roman" w:cs="Times New Roman"/>
          <w:i/>
          <w:spacing w:val="15"/>
          <w:sz w:val="20"/>
          <w:szCs w:val="20"/>
        </w:rPr>
        <w:t xml:space="preserve"> </w:t>
      </w:r>
      <w:r>
        <w:rPr>
          <w:rFonts w:ascii="Times New Roman" w:eastAsia="Times New Roman" w:hAnsi="Times New Roman" w:cs="Times New Roman"/>
          <w:i/>
          <w:w w:val="113"/>
          <w:sz w:val="20"/>
          <w:szCs w:val="20"/>
        </w:rPr>
        <w:t xml:space="preserve">TPCs. </w:t>
      </w:r>
      <w:r>
        <w:rPr>
          <w:rFonts w:ascii="Times New Roman" w:eastAsia="Times New Roman" w:hAnsi="Times New Roman" w:cs="Times New Roman"/>
          <w:i/>
          <w:spacing w:val="7"/>
          <w:w w:val="11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i/>
          <w:spacing w:val="7"/>
          <w:sz w:val="20"/>
          <w:szCs w:val="20"/>
        </w:rPr>
        <w:t>π</w:t>
      </w:r>
      <w:r>
        <w:rPr>
          <w:rFonts w:ascii="Times New Roman" w:eastAsia="Times New Roman" w:hAnsi="Times New Roman" w:cs="Times New Roman"/>
          <w:sz w:val="20"/>
          <w:szCs w:val="20"/>
        </w:rPr>
        <w:t xml:space="preserve">RIT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17"/>
          <w:sz w:val="20"/>
          <w:szCs w:val="20"/>
        </w:rPr>
        <w:t>T</w:t>
      </w:r>
      <w:r>
        <w:rPr>
          <w:rFonts w:ascii="Times New Roman" w:eastAsia="Times New Roman" w:hAnsi="Times New Roman" w:cs="Times New Roman"/>
          <w:w w:val="121"/>
          <w:sz w:val="20"/>
          <w:szCs w:val="20"/>
        </w:rPr>
        <w:t>P</w:t>
      </w:r>
      <w:r>
        <w:rPr>
          <w:rFonts w:ascii="Times New Roman" w:eastAsia="Times New Roman" w:hAnsi="Times New Roman" w:cs="Times New Roman"/>
          <w:w w:val="108"/>
          <w:sz w:val="20"/>
          <w:szCs w:val="20"/>
        </w:rPr>
        <w:t>C</w:t>
      </w:r>
    </w:p>
    <w:p w:rsidR="00BA458A" w:rsidRDefault="00C76CAA">
      <w:pPr>
        <w:spacing w:before="9" w:after="0" w:line="249" w:lineRule="auto"/>
        <w:ind w:left="410" w:right="-54" w:hanging="305"/>
        <w:jc w:val="both"/>
        <w:rPr>
          <w:rFonts w:ascii="Times New Roman" w:eastAsia="Times New Roman" w:hAnsi="Times New Roman" w:cs="Times New Roman"/>
          <w:sz w:val="20"/>
          <w:szCs w:val="20"/>
        </w:rPr>
      </w:pPr>
      <w:r>
        <w:rPr>
          <w:rFonts w:ascii="Times New Roman" w:eastAsia="Times New Roman" w:hAnsi="Times New Roman" w:cs="Times New Roman"/>
          <w:sz w:val="10"/>
          <w:szCs w:val="10"/>
        </w:rPr>
        <w:t xml:space="preserve">50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utilizes</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General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Electronics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TPCs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w w:val="113"/>
          <w:sz w:val="20"/>
          <w:szCs w:val="20"/>
        </w:rPr>
        <w:t xml:space="preserve">(GET) to </w:t>
      </w:r>
      <w:r>
        <w:rPr>
          <w:rFonts w:ascii="Times New Roman" w:eastAsia="Times New Roman" w:hAnsi="Times New Roman" w:cs="Times New Roman"/>
          <w:sz w:val="20"/>
          <w:szCs w:val="20"/>
        </w:rPr>
        <w:t xml:space="preserve">measure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sha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  the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signals</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pad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w w:val="107"/>
          <w:sz w:val="20"/>
          <w:szCs w:val="20"/>
        </w:rPr>
        <w:t xml:space="preserve">plane </w:t>
      </w:r>
      <w:r>
        <w:rPr>
          <w:rFonts w:ascii="Times New Roman" w:eastAsia="Times New Roman" w:hAnsi="Times New Roman" w:cs="Times New Roman"/>
          <w:sz w:val="20"/>
          <w:szCs w:val="20"/>
        </w:rPr>
        <w:t>[2].</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6"/>
          <w:sz w:val="20"/>
          <w:szCs w:val="20"/>
        </w:rPr>
        <w:t>F</w:t>
      </w:r>
      <w:r>
        <w:rPr>
          <w:rFonts w:ascii="Times New Roman" w:eastAsia="Times New Roman" w:hAnsi="Times New Roman" w:cs="Times New Roman"/>
          <w:sz w:val="20"/>
          <w:szCs w:val="20"/>
        </w:rPr>
        <w:t>or</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first</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series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106"/>
          <w:sz w:val="20"/>
          <w:szCs w:val="20"/>
        </w:rPr>
        <w:t>ex</w:t>
      </w:r>
      <w:r>
        <w:rPr>
          <w:rFonts w:ascii="Times New Roman" w:eastAsia="Times New Roman" w:hAnsi="Times New Roman" w:cs="Times New Roman"/>
          <w:spacing w:val="6"/>
          <w:w w:val="106"/>
          <w:sz w:val="20"/>
          <w:szCs w:val="20"/>
        </w:rPr>
        <w:t>p</w:t>
      </w:r>
      <w:r>
        <w:rPr>
          <w:rFonts w:ascii="Times New Roman" w:eastAsia="Times New Roman" w:hAnsi="Times New Roman" w:cs="Times New Roman"/>
          <w:w w:val="106"/>
          <w:sz w:val="20"/>
          <w:szCs w:val="20"/>
        </w:rPr>
        <w:t>erime</w:t>
      </w:r>
      <w:r>
        <w:rPr>
          <w:rFonts w:ascii="Times New Roman" w:eastAsia="Times New Roman" w:hAnsi="Times New Roman" w:cs="Times New Roman"/>
          <w:spacing w:val="-5"/>
          <w:w w:val="106"/>
          <w:sz w:val="20"/>
          <w:szCs w:val="20"/>
        </w:rPr>
        <w:t>n</w:t>
      </w:r>
      <w:r>
        <w:rPr>
          <w:rFonts w:ascii="Times New Roman" w:eastAsia="Times New Roman" w:hAnsi="Times New Roman" w:cs="Times New Roman"/>
          <w:w w:val="106"/>
          <w:sz w:val="20"/>
          <w:szCs w:val="20"/>
        </w:rPr>
        <w:t>ts,</w:t>
      </w:r>
      <w:r>
        <w:rPr>
          <w:rFonts w:ascii="Times New Roman" w:eastAsia="Times New Roman" w:hAnsi="Times New Roman" w:cs="Times New Roman"/>
          <w:spacing w:val="15"/>
          <w:w w:val="10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gain</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6"/>
          <w:w w:val="99"/>
          <w:sz w:val="20"/>
          <w:szCs w:val="20"/>
        </w:rPr>
        <w:t>w</w:t>
      </w:r>
      <w:r>
        <w:rPr>
          <w:rFonts w:ascii="Times New Roman" w:eastAsia="Times New Roman" w:hAnsi="Times New Roman" w:cs="Times New Roman"/>
          <w:w w:val="107"/>
          <w:sz w:val="20"/>
          <w:szCs w:val="20"/>
        </w:rPr>
        <w:t>as</w:t>
      </w:r>
    </w:p>
    <w:p w:rsidR="00BA458A" w:rsidRDefault="00C76CAA">
      <w:pPr>
        <w:spacing w:after="0" w:line="345" w:lineRule="exact"/>
        <w:ind w:left="-42" w:right="-54"/>
        <w:jc w:val="center"/>
        <w:rPr>
          <w:rFonts w:ascii="Times New Roman" w:eastAsia="Times New Roman" w:hAnsi="Times New Roman" w:cs="Times New Roman"/>
          <w:sz w:val="14"/>
          <w:szCs w:val="14"/>
        </w:rPr>
      </w:pPr>
      <w:r>
        <w:br w:type="column"/>
      </w:r>
      <w:r>
        <w:rPr>
          <w:rFonts w:ascii="Times New Roman" w:eastAsia="Times New Roman" w:hAnsi="Times New Roman" w:cs="Times New Roman"/>
          <w:i/>
          <w:spacing w:val="6"/>
          <w:position w:val="-1"/>
          <w:sz w:val="20"/>
          <w:szCs w:val="20"/>
        </w:rPr>
        <w:lastRenderedPageBreak/>
        <w:t>w</w:t>
      </w:r>
      <w:r>
        <w:rPr>
          <w:rFonts w:ascii="Times New Roman" w:eastAsia="Times New Roman" w:hAnsi="Times New Roman" w:cs="Times New Roman"/>
          <w:i/>
          <w:position w:val="-1"/>
          <w:sz w:val="20"/>
          <w:szCs w:val="20"/>
        </w:rPr>
        <w:t>he</w:t>
      </w:r>
      <w:r>
        <w:rPr>
          <w:rFonts w:ascii="Times New Roman" w:eastAsia="Times New Roman" w:hAnsi="Times New Roman" w:cs="Times New Roman"/>
          <w:i/>
          <w:spacing w:val="6"/>
          <w:position w:val="-1"/>
          <w:sz w:val="20"/>
          <w:szCs w:val="20"/>
        </w:rPr>
        <w:t>r</w:t>
      </w:r>
      <w:r>
        <w:rPr>
          <w:rFonts w:ascii="Times New Roman" w:eastAsia="Times New Roman" w:hAnsi="Times New Roman" w:cs="Times New Roman"/>
          <w:i/>
          <w:position w:val="-1"/>
          <w:sz w:val="20"/>
          <w:szCs w:val="20"/>
        </w:rPr>
        <w:t xml:space="preserve">e </w:t>
      </w:r>
      <w:r>
        <w:rPr>
          <w:rFonts w:ascii="Times New Roman" w:eastAsia="Times New Roman" w:hAnsi="Times New Roman" w:cs="Times New Roman"/>
          <w:i/>
          <w:spacing w:val="7"/>
          <w:position w:val="-1"/>
          <w:sz w:val="20"/>
          <w:szCs w:val="20"/>
        </w:rPr>
        <w:t xml:space="preserve"> </w:t>
      </w:r>
      <w:r>
        <w:rPr>
          <w:rFonts w:ascii="Times New Roman" w:eastAsia="Times New Roman" w:hAnsi="Times New Roman" w:cs="Times New Roman"/>
          <w:i/>
          <w:position w:val="-1"/>
          <w:sz w:val="20"/>
          <w:szCs w:val="20"/>
        </w:rPr>
        <w:t>Q</w:t>
      </w:r>
      <w:r>
        <w:rPr>
          <w:rFonts w:ascii="Times New Roman" w:eastAsia="Times New Roman" w:hAnsi="Times New Roman" w:cs="Times New Roman"/>
          <w:i/>
          <w:spacing w:val="18"/>
          <w:position w:val="-1"/>
          <w:sz w:val="20"/>
          <w:szCs w:val="20"/>
        </w:rPr>
        <w:t xml:space="preserve"> </w:t>
      </w:r>
      <w:r>
        <w:rPr>
          <w:rFonts w:ascii="Times New Roman" w:eastAsia="Times New Roman" w:hAnsi="Times New Roman" w:cs="Times New Roman"/>
          <w:w w:val="137"/>
          <w:position w:val="-1"/>
          <w:sz w:val="20"/>
          <w:szCs w:val="20"/>
        </w:rPr>
        <w:t>=</w:t>
      </w:r>
      <w:r>
        <w:rPr>
          <w:rFonts w:ascii="Times New Roman" w:eastAsia="Times New Roman" w:hAnsi="Times New Roman" w:cs="Times New Roman"/>
          <w:spacing w:val="-13"/>
          <w:w w:val="137"/>
          <w:position w:val="-1"/>
          <w:sz w:val="20"/>
          <w:szCs w:val="20"/>
        </w:rPr>
        <w:t xml:space="preserve"> </w:t>
      </w:r>
      <w:r>
        <w:rPr>
          <w:rFonts w:ascii="Times New Roman" w:eastAsia="Times New Roman" w:hAnsi="Times New Roman" w:cs="Times New Roman"/>
          <w:w w:val="432"/>
          <w:position w:val="18"/>
          <w:sz w:val="20"/>
          <w:szCs w:val="20"/>
        </w:rPr>
        <w:t>)</w:t>
      </w:r>
      <w:r>
        <w:rPr>
          <w:rFonts w:ascii="Times New Roman" w:eastAsia="Times New Roman" w:hAnsi="Times New Roman" w:cs="Times New Roman"/>
          <w:spacing w:val="-183"/>
          <w:w w:val="432"/>
          <w:position w:val="18"/>
          <w:sz w:val="20"/>
          <w:szCs w:val="20"/>
        </w:rPr>
        <w:t xml:space="preserve"> </w:t>
      </w:r>
      <w:r>
        <w:rPr>
          <w:rFonts w:ascii="Times New Roman" w:eastAsia="Times New Roman" w:hAnsi="Times New Roman" w:cs="Times New Roman"/>
          <w:i/>
          <w:w w:val="88"/>
          <w:position w:val="-1"/>
          <w:sz w:val="20"/>
          <w:szCs w:val="20"/>
        </w:rPr>
        <w:t>q</w:t>
      </w:r>
      <w:r>
        <w:rPr>
          <w:rFonts w:ascii="Times New Roman" w:eastAsia="Times New Roman" w:hAnsi="Times New Roman" w:cs="Times New Roman"/>
          <w:i/>
          <w:w w:val="145"/>
          <w:position w:val="-4"/>
          <w:sz w:val="14"/>
          <w:szCs w:val="14"/>
        </w:rPr>
        <w:t>i</w:t>
      </w:r>
    </w:p>
    <w:p w:rsidR="00BA458A" w:rsidRDefault="00C76CAA">
      <w:pPr>
        <w:spacing w:before="44" w:after="0" w:line="240" w:lineRule="auto"/>
        <w:ind w:right="283"/>
        <w:jc w:val="right"/>
        <w:rPr>
          <w:rFonts w:ascii="Times New Roman" w:eastAsia="Times New Roman" w:hAnsi="Times New Roman" w:cs="Times New Roman"/>
          <w:sz w:val="14"/>
          <w:szCs w:val="14"/>
        </w:rPr>
      </w:pPr>
      <w:r>
        <w:rPr>
          <w:rFonts w:ascii="Times New Roman" w:eastAsia="Times New Roman" w:hAnsi="Times New Roman" w:cs="Times New Roman"/>
          <w:i/>
          <w:w w:val="145"/>
          <w:sz w:val="14"/>
          <w:szCs w:val="14"/>
        </w:rPr>
        <w:t>i</w:t>
      </w:r>
    </w:p>
    <w:p w:rsidR="00BA458A" w:rsidRDefault="00C76CAA">
      <w:pPr>
        <w:spacing w:before="50" w:after="0" w:line="240" w:lineRule="auto"/>
        <w:ind w:left="89" w:right="-59"/>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and</w:t>
      </w:r>
      <w:r>
        <w:rPr>
          <w:rFonts w:ascii="Times New Roman" w:eastAsia="Times New Roman" w:hAnsi="Times New Roman" w:cs="Times New Roman"/>
          <w:i/>
          <w:spacing w:val="44"/>
          <w:sz w:val="20"/>
          <w:szCs w:val="20"/>
        </w:rPr>
        <w:t xml:space="preserve"> </w:t>
      </w:r>
      <w:r>
        <w:rPr>
          <w:rFonts w:ascii="Times New Roman" w:eastAsia="Times New Roman" w:hAnsi="Times New Roman" w:cs="Times New Roman"/>
          <w:i/>
          <w:w w:val="135"/>
          <w:sz w:val="20"/>
          <w:szCs w:val="20"/>
        </w:rPr>
        <w:t>λ</w:t>
      </w:r>
      <w:r>
        <w:rPr>
          <w:rFonts w:ascii="Times New Roman" w:eastAsia="Times New Roman" w:hAnsi="Times New Roman" w:cs="Times New Roman"/>
          <w:i/>
          <w:w w:val="135"/>
          <w:position w:val="-3"/>
          <w:sz w:val="14"/>
          <w:szCs w:val="14"/>
        </w:rPr>
        <w:t>i</w:t>
      </w:r>
      <w:r>
        <w:rPr>
          <w:rFonts w:ascii="Times New Roman" w:eastAsia="Times New Roman" w:hAnsi="Times New Roman" w:cs="Times New Roman"/>
          <w:i/>
          <w:spacing w:val="21"/>
          <w:w w:val="135"/>
          <w:position w:val="-3"/>
          <w:sz w:val="14"/>
          <w:szCs w:val="14"/>
        </w:rPr>
        <w:t xml:space="preserve"> </w:t>
      </w:r>
      <w:r>
        <w:rPr>
          <w:rFonts w:ascii="Times New Roman" w:eastAsia="Times New Roman" w:hAnsi="Times New Roman" w:cs="Times New Roman"/>
          <w:w w:val="135"/>
          <w:sz w:val="20"/>
          <w:szCs w:val="20"/>
        </w:rPr>
        <w:t>=</w:t>
      </w:r>
      <w:r>
        <w:rPr>
          <w:rFonts w:ascii="Times New Roman" w:eastAsia="Times New Roman" w:hAnsi="Times New Roman" w:cs="Times New Roman"/>
          <w:spacing w:val="-9"/>
          <w:w w:val="135"/>
          <w:sz w:val="20"/>
          <w:szCs w:val="20"/>
        </w:rPr>
        <w:t xml:space="preserve"> </w:t>
      </w:r>
      <w:r>
        <w:rPr>
          <w:rFonts w:ascii="Times New Roman" w:eastAsia="Times New Roman" w:hAnsi="Times New Roman" w:cs="Times New Roman"/>
          <w:i/>
          <w:w w:val="135"/>
          <w:sz w:val="20"/>
          <w:szCs w:val="20"/>
        </w:rPr>
        <w:t>x</w:t>
      </w:r>
      <w:r>
        <w:rPr>
          <w:rFonts w:ascii="Times New Roman" w:eastAsia="Times New Roman" w:hAnsi="Times New Roman" w:cs="Times New Roman"/>
          <w:i/>
          <w:w w:val="135"/>
          <w:position w:val="-3"/>
          <w:sz w:val="14"/>
          <w:szCs w:val="14"/>
        </w:rPr>
        <w:t>i</w:t>
      </w:r>
      <w:r>
        <w:rPr>
          <w:rFonts w:ascii="Times New Roman" w:eastAsia="Times New Roman" w:hAnsi="Times New Roman" w:cs="Times New Roman"/>
          <w:i/>
          <w:spacing w:val="4"/>
          <w:w w:val="135"/>
          <w:position w:val="-3"/>
          <w:sz w:val="14"/>
          <w:szCs w:val="14"/>
        </w:rPr>
        <w:t xml:space="preserve"> </w:t>
      </w:r>
      <w:r>
        <w:rPr>
          <w:rFonts w:ascii="Times New Roman" w:eastAsia="Times New Roman" w:hAnsi="Times New Roman" w:cs="Times New Roman"/>
          <w:i/>
          <w:sz w:val="20"/>
          <w:szCs w:val="20"/>
        </w:rPr>
        <w:t>−</w:t>
      </w:r>
      <w:r>
        <w:rPr>
          <w:rFonts w:ascii="Times New Roman" w:eastAsia="Times New Roman" w:hAnsi="Times New Roman" w:cs="Times New Roman"/>
          <w:i/>
          <w:spacing w:val="13"/>
          <w:sz w:val="20"/>
          <w:szCs w:val="20"/>
        </w:rPr>
        <w:t xml:space="preserve"> </w:t>
      </w:r>
      <w:r>
        <w:rPr>
          <w:rFonts w:ascii="Times New Roman" w:eastAsia="Times New Roman" w:hAnsi="Times New Roman" w:cs="Times New Roman"/>
          <w:i/>
          <w:spacing w:val="-101"/>
          <w:w w:val="128"/>
          <w:sz w:val="20"/>
          <w:szCs w:val="20"/>
        </w:rPr>
        <w:t>x</w:t>
      </w:r>
      <w:r>
        <w:rPr>
          <w:rFonts w:ascii="Times New Roman" w:eastAsia="Times New Roman" w:hAnsi="Times New Roman" w:cs="Times New Roman"/>
          <w:w w:val="99"/>
          <w:sz w:val="20"/>
          <w:szCs w:val="20"/>
        </w:rPr>
        <w:t>¯</w:t>
      </w:r>
    </w:p>
    <w:p w:rsidR="00BA458A" w:rsidRDefault="00C76CAA">
      <w:pPr>
        <w:spacing w:before="60" w:after="0" w:line="240" w:lineRule="auto"/>
        <w:ind w:right="-20"/>
        <w:rPr>
          <w:rFonts w:ascii="Times New Roman" w:eastAsia="Times New Roman" w:hAnsi="Times New Roman" w:cs="Times New Roman"/>
          <w:sz w:val="20"/>
          <w:szCs w:val="20"/>
        </w:rPr>
      </w:pPr>
      <w:r>
        <w:br w:type="column"/>
      </w:r>
      <w:r>
        <w:rPr>
          <w:rFonts w:ascii="Times New Roman" w:eastAsia="Times New Roman" w:hAnsi="Times New Roman" w:cs="Times New Roman"/>
          <w:w w:val="109"/>
          <w:sz w:val="20"/>
          <w:szCs w:val="20"/>
        </w:rPr>
        <w:lastRenderedPageBreak/>
        <w:t>(1)</w:t>
      </w:r>
    </w:p>
    <w:p w:rsidR="00BA458A" w:rsidRDefault="00BA458A">
      <w:pPr>
        <w:spacing w:after="0"/>
        <w:sectPr w:rsidR="00BA458A">
          <w:type w:val="continuous"/>
          <w:pgSz w:w="11920" w:h="16840"/>
          <w:pgMar w:top="1560" w:right="1180" w:bottom="280" w:left="880" w:header="720" w:footer="720" w:gutter="0"/>
          <w:cols w:num="3" w:space="720" w:equalWidth="0">
            <w:col w:w="4834" w:space="1984"/>
            <w:col w:w="1509" w:space="1154"/>
            <w:col w:w="379"/>
          </w:cols>
        </w:sectPr>
      </w:pPr>
    </w:p>
    <w:p w:rsidR="00BA458A" w:rsidRDefault="00C76CAA">
      <w:pPr>
        <w:spacing w:after="0" w:line="249" w:lineRule="auto"/>
        <w:ind w:left="410" w:right="2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set</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highest</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 xml:space="preserve">setting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dynamic</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range</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w w:val="110"/>
          <w:sz w:val="20"/>
          <w:szCs w:val="20"/>
        </w:rPr>
        <w:t xml:space="preserve">set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120</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fC</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5"/>
          <w:sz w:val="20"/>
          <w:szCs w:val="20"/>
        </w:rPr>
        <w:t>ov</w:t>
      </w:r>
      <w:r>
        <w:rPr>
          <w:rFonts w:ascii="Times New Roman" w:eastAsia="Times New Roman" w:hAnsi="Times New Roman" w:cs="Times New Roman"/>
          <w:sz w:val="20"/>
          <w:szCs w:val="20"/>
        </w:rPr>
        <w:t>er</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full</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12</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 xml:space="preserve">bit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range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ADCs.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w w:val="110"/>
          <w:sz w:val="20"/>
          <w:szCs w:val="20"/>
        </w:rPr>
        <w:t>The</w:t>
      </w:r>
    </w:p>
    <w:p w:rsidR="00BA458A" w:rsidRDefault="00C76CAA">
      <w:pPr>
        <w:spacing w:after="0" w:line="242" w:lineRule="auto"/>
        <w:ind w:left="410" w:right="-54" w:hanging="305"/>
        <w:rPr>
          <w:rFonts w:ascii="Times New Roman" w:eastAsia="Times New Roman" w:hAnsi="Times New Roman" w:cs="Times New Roman"/>
          <w:sz w:val="20"/>
          <w:szCs w:val="20"/>
        </w:rPr>
      </w:pPr>
      <w:r>
        <w:rPr>
          <w:rFonts w:ascii="Times New Roman" w:eastAsia="Times New Roman" w:hAnsi="Times New Roman" w:cs="Times New Roman"/>
          <w:sz w:val="10"/>
          <w:szCs w:val="10"/>
        </w:rPr>
        <w:t xml:space="preserve">55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 xml:space="preserve">shaping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time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08"/>
          <w:sz w:val="20"/>
          <w:szCs w:val="20"/>
        </w:rPr>
        <w:t>consta</w:t>
      </w:r>
      <w:r>
        <w:rPr>
          <w:rFonts w:ascii="Times New Roman" w:eastAsia="Times New Roman" w:hAnsi="Times New Roman" w:cs="Times New Roman"/>
          <w:spacing w:val="-5"/>
          <w:w w:val="108"/>
          <w:sz w:val="20"/>
          <w:szCs w:val="20"/>
        </w:rPr>
        <w:t>n</w:t>
      </w:r>
      <w:r>
        <w:rPr>
          <w:rFonts w:ascii="Times New Roman" w:eastAsia="Times New Roman" w:hAnsi="Times New Roman" w:cs="Times New Roman"/>
          <w:w w:val="139"/>
          <w:sz w:val="20"/>
          <w:szCs w:val="20"/>
        </w:rPr>
        <w:t>t</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set</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117ns.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7"/>
          <w:w w:val="113"/>
          <w:sz w:val="20"/>
          <w:szCs w:val="20"/>
        </w:rPr>
        <w:t>A</w:t>
      </w:r>
      <w:r>
        <w:rPr>
          <w:rFonts w:ascii="Times New Roman" w:eastAsia="Times New Roman" w:hAnsi="Times New Roman" w:cs="Times New Roman"/>
          <w:w w:val="113"/>
          <w:sz w:val="20"/>
          <w:szCs w:val="20"/>
        </w:rPr>
        <w:t>t</w:t>
      </w:r>
      <w:r>
        <w:rPr>
          <w:rFonts w:ascii="Times New Roman" w:eastAsia="Times New Roman" w:hAnsi="Times New Roman" w:cs="Times New Roman"/>
          <w:spacing w:val="13"/>
          <w:w w:val="113"/>
          <w:sz w:val="20"/>
          <w:szCs w:val="20"/>
        </w:rPr>
        <w:t xml:space="preserve"> </w:t>
      </w:r>
      <w:r>
        <w:rPr>
          <w:rFonts w:ascii="Times New Roman" w:eastAsia="Times New Roman" w:hAnsi="Times New Roman" w:cs="Times New Roman"/>
          <w:sz w:val="20"/>
          <w:szCs w:val="20"/>
        </w:rPr>
        <w:t>su</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w w:val="105"/>
          <w:position w:val="-5"/>
          <w:sz w:val="10"/>
          <w:szCs w:val="10"/>
        </w:rPr>
        <w:t xml:space="preserve">75 </w:t>
      </w:r>
      <w:r>
        <w:rPr>
          <w:rFonts w:ascii="Times New Roman" w:eastAsia="Times New Roman" w:hAnsi="Times New Roman" w:cs="Times New Roman"/>
          <w:sz w:val="20"/>
          <w:szCs w:val="20"/>
        </w:rPr>
        <w:t>high</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gain,</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pion</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signal</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able</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fully</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05"/>
          <w:sz w:val="20"/>
          <w:szCs w:val="20"/>
        </w:rPr>
        <w:t xml:space="preserve">mea- </w:t>
      </w:r>
      <w:r>
        <w:rPr>
          <w:rFonts w:ascii="Times New Roman" w:eastAsia="Times New Roman" w:hAnsi="Times New Roman" w:cs="Times New Roman"/>
          <w:sz w:val="20"/>
          <w:szCs w:val="20"/>
        </w:rPr>
        <w:t xml:space="preserve">sured.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 xml:space="preserve">Though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energy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losses</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 xml:space="preserve">other </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w w:val="105"/>
          <w:sz w:val="20"/>
          <w:szCs w:val="20"/>
        </w:rPr>
        <w:t>massi</w:t>
      </w:r>
      <w:r>
        <w:rPr>
          <w:rFonts w:ascii="Times New Roman" w:eastAsia="Times New Roman" w:hAnsi="Times New Roman" w:cs="Times New Roman"/>
          <w:spacing w:val="-5"/>
          <w:w w:val="105"/>
          <w:sz w:val="20"/>
          <w:szCs w:val="20"/>
        </w:rPr>
        <w:t>v</w:t>
      </w:r>
      <w:r>
        <w:rPr>
          <w:rFonts w:ascii="Times New Roman" w:eastAsia="Times New Roman" w:hAnsi="Times New Roman" w:cs="Times New Roman"/>
          <w:w w:val="99"/>
          <w:sz w:val="20"/>
          <w:szCs w:val="20"/>
        </w:rPr>
        <w:t xml:space="preserve">e </w:t>
      </w:r>
      <w:r>
        <w:rPr>
          <w:rFonts w:ascii="Times New Roman" w:eastAsia="Times New Roman" w:hAnsi="Times New Roman" w:cs="Times New Roman"/>
          <w:sz w:val="20"/>
          <w:szCs w:val="20"/>
        </w:rPr>
        <w:t xml:space="preserve">particles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measured,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w w:val="109"/>
          <w:sz w:val="20"/>
          <w:szCs w:val="20"/>
        </w:rPr>
        <w:t>(p,d,t,He,Li,..),</w:t>
      </w:r>
      <w:r>
        <w:rPr>
          <w:rFonts w:ascii="Times New Roman" w:eastAsia="Times New Roman" w:hAnsi="Times New Roman" w:cs="Times New Roman"/>
          <w:spacing w:val="52"/>
          <w:w w:val="109"/>
          <w:sz w:val="20"/>
          <w:szCs w:val="20"/>
        </w:rPr>
        <w:t xml:space="preserve"> </w:t>
      </w:r>
      <w:r>
        <w:rPr>
          <w:rFonts w:ascii="Times New Roman" w:eastAsia="Times New Roman" w:hAnsi="Times New Roman" w:cs="Times New Roman"/>
          <w:sz w:val="20"/>
          <w:szCs w:val="20"/>
        </w:rPr>
        <w:t xml:space="preserve">tend </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w w:val="111"/>
          <w:sz w:val="20"/>
          <w:szCs w:val="20"/>
        </w:rPr>
        <w:t xml:space="preserve">satu- </w:t>
      </w:r>
      <w:r>
        <w:rPr>
          <w:rFonts w:ascii="Times New Roman" w:eastAsia="Times New Roman" w:hAnsi="Times New Roman" w:cs="Times New Roman"/>
          <w:w w:val="114"/>
          <w:sz w:val="20"/>
          <w:szCs w:val="20"/>
        </w:rPr>
        <w:t>rate</w:t>
      </w:r>
      <w:r>
        <w:rPr>
          <w:rFonts w:ascii="Times New Roman" w:eastAsia="Times New Roman" w:hAnsi="Times New Roman" w:cs="Times New Roman"/>
          <w:spacing w:val="38"/>
          <w:w w:val="11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 xml:space="preserve">electronics, </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es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ecially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o</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105"/>
          <w:sz w:val="20"/>
          <w:szCs w:val="20"/>
        </w:rPr>
        <w:t>mome</w:t>
      </w:r>
      <w:r>
        <w:rPr>
          <w:rFonts w:ascii="Times New Roman" w:eastAsia="Times New Roman" w:hAnsi="Times New Roman" w:cs="Times New Roman"/>
          <w:spacing w:val="-5"/>
          <w:w w:val="105"/>
          <w:sz w:val="20"/>
          <w:szCs w:val="20"/>
        </w:rPr>
        <w:t>n</w:t>
      </w:r>
      <w:r>
        <w:rPr>
          <w:rFonts w:ascii="Times New Roman" w:eastAsia="Times New Roman" w:hAnsi="Times New Roman" w:cs="Times New Roman"/>
          <w:w w:val="122"/>
          <w:sz w:val="20"/>
          <w:szCs w:val="20"/>
        </w:rPr>
        <w:t>ta</w:t>
      </w:r>
    </w:p>
    <w:p w:rsidR="00BA458A" w:rsidRDefault="00C76CAA">
      <w:pPr>
        <w:spacing w:before="6" w:after="0" w:line="240" w:lineRule="auto"/>
        <w:ind w:left="105" w:right="-20"/>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6704" behindDoc="1" locked="0" layoutInCell="1" allowOverlap="1">
                <wp:simplePos x="0" y="0"/>
                <wp:positionH relativeFrom="page">
                  <wp:posOffset>3737610</wp:posOffset>
                </wp:positionH>
                <wp:positionV relativeFrom="paragraph">
                  <wp:posOffset>114300</wp:posOffset>
                </wp:positionV>
                <wp:extent cx="66675" cy="62865"/>
                <wp:effectExtent l="3810" t="0" r="5715" b="635"/>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97" w:lineRule="exact"/>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294.3pt;margin-top:9pt;width:5.25pt;height:4.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" filled="f" stroked="f">
                <v:textbox inset="0,0,0,0">
                  <w:txbxContent>
                    <w:p w:rsidR="00BA458A" w:rsidRDefault="00C76CAA">
                      <w:pPr>
                        <w:spacing w:after="0" w:line="97" w:lineRule="exact"/>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80</w:t>
                      </w:r>
                    </w:p>
                  </w:txbxContent>
                </v:textbox>
                <w10:wrap anchorx="page"/>
              </v:shape>
            </w:pict>
          </mc:Fallback>
        </mc:AlternateContent>
      </w:r>
      <w:r>
        <w:rPr>
          <w:rFonts w:ascii="Times New Roman" w:eastAsia="Times New Roman" w:hAnsi="Times New Roman" w:cs="Times New Roman"/>
          <w:sz w:val="10"/>
          <w:szCs w:val="10"/>
        </w:rPr>
        <w:t xml:space="preserve">60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higher</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atomic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u</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w w:val="103"/>
          <w:sz w:val="20"/>
          <w:szCs w:val="20"/>
        </w:rPr>
        <w:t>z.</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3" w:after="0" w:line="200" w:lineRule="exact"/>
        <w:rPr>
          <w:sz w:val="20"/>
          <w:szCs w:val="20"/>
        </w:rPr>
      </w:pPr>
    </w:p>
    <w:p w:rsidR="00BA458A" w:rsidRDefault="00C76CAA">
      <w:pPr>
        <w:spacing w:after="0" w:line="240" w:lineRule="auto"/>
        <w:ind w:left="410" w:right="2004"/>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2. </w:t>
      </w:r>
      <w:r>
        <w:rPr>
          <w:rFonts w:ascii="Times New Roman" w:eastAsia="Times New Roman" w:hAnsi="Times New Roman" w:cs="Times New Roman"/>
          <w:b/>
          <w:bCs/>
          <w:spacing w:val="42"/>
          <w:sz w:val="20"/>
          <w:szCs w:val="20"/>
        </w:rPr>
        <w:t xml:space="preserve"> </w:t>
      </w:r>
      <w:r>
        <w:rPr>
          <w:rFonts w:ascii="Times New Roman" w:eastAsia="Times New Roman" w:hAnsi="Times New Roman" w:cs="Times New Roman"/>
          <w:b/>
          <w:bCs/>
          <w:spacing w:val="-7"/>
          <w:w w:val="116"/>
          <w:sz w:val="20"/>
          <w:szCs w:val="20"/>
        </w:rPr>
        <w:t>P</w:t>
      </w:r>
      <w:r>
        <w:rPr>
          <w:rFonts w:ascii="Times New Roman" w:eastAsia="Times New Roman" w:hAnsi="Times New Roman" w:cs="Times New Roman"/>
          <w:b/>
          <w:bCs/>
          <w:w w:val="116"/>
          <w:sz w:val="20"/>
          <w:szCs w:val="20"/>
        </w:rPr>
        <w:t>ad</w:t>
      </w:r>
      <w:r>
        <w:rPr>
          <w:rFonts w:ascii="Times New Roman" w:eastAsia="Times New Roman" w:hAnsi="Times New Roman" w:cs="Times New Roman"/>
          <w:b/>
          <w:bCs/>
          <w:spacing w:val="25"/>
          <w:w w:val="116"/>
          <w:sz w:val="20"/>
          <w:szCs w:val="20"/>
        </w:rPr>
        <w:t xml:space="preserve"> </w:t>
      </w:r>
      <w:r>
        <w:rPr>
          <w:rFonts w:ascii="Times New Roman" w:eastAsia="Times New Roman" w:hAnsi="Times New Roman" w:cs="Times New Roman"/>
          <w:b/>
          <w:bCs/>
          <w:w w:val="116"/>
          <w:sz w:val="20"/>
          <w:szCs w:val="20"/>
        </w:rPr>
        <w:t>Res</w:t>
      </w:r>
      <w:r>
        <w:rPr>
          <w:rFonts w:ascii="Times New Roman" w:eastAsia="Times New Roman" w:hAnsi="Times New Roman" w:cs="Times New Roman"/>
          <w:b/>
          <w:bCs/>
          <w:spacing w:val="8"/>
          <w:w w:val="116"/>
          <w:sz w:val="20"/>
          <w:szCs w:val="20"/>
        </w:rPr>
        <w:t>p</w:t>
      </w:r>
      <w:r>
        <w:rPr>
          <w:rFonts w:ascii="Times New Roman" w:eastAsia="Times New Roman" w:hAnsi="Times New Roman" w:cs="Times New Roman"/>
          <w:b/>
          <w:bCs/>
          <w:w w:val="116"/>
          <w:sz w:val="20"/>
          <w:szCs w:val="20"/>
        </w:rPr>
        <w:t>onse</w:t>
      </w:r>
      <w:r>
        <w:rPr>
          <w:rFonts w:ascii="Times New Roman" w:eastAsia="Times New Roman" w:hAnsi="Times New Roman" w:cs="Times New Roman"/>
          <w:b/>
          <w:bCs/>
          <w:spacing w:val="18"/>
          <w:w w:val="116"/>
          <w:sz w:val="20"/>
          <w:szCs w:val="20"/>
        </w:rPr>
        <w:t xml:space="preserve"> </w:t>
      </w:r>
      <w:r>
        <w:rPr>
          <w:rFonts w:ascii="Times New Roman" w:eastAsia="Times New Roman" w:hAnsi="Times New Roman" w:cs="Times New Roman"/>
          <w:b/>
          <w:bCs/>
          <w:spacing w:val="-19"/>
          <w:w w:val="118"/>
          <w:sz w:val="20"/>
          <w:szCs w:val="20"/>
        </w:rPr>
        <w:t>F</w:t>
      </w:r>
      <w:r>
        <w:rPr>
          <w:rFonts w:ascii="Times New Roman" w:eastAsia="Times New Roman" w:hAnsi="Times New Roman" w:cs="Times New Roman"/>
          <w:b/>
          <w:bCs/>
          <w:w w:val="116"/>
          <w:sz w:val="20"/>
          <w:szCs w:val="20"/>
        </w:rPr>
        <w:t>unction</w:t>
      </w:r>
    </w:p>
    <w:p w:rsidR="00BA458A" w:rsidRDefault="00BA458A">
      <w:pPr>
        <w:spacing w:before="18" w:after="0" w:line="260" w:lineRule="exact"/>
        <w:rPr>
          <w:sz w:val="26"/>
          <w:szCs w:val="26"/>
        </w:rPr>
      </w:pPr>
    </w:p>
    <w:p w:rsidR="00BA458A" w:rsidRDefault="00C76CAA">
      <w:pPr>
        <w:spacing w:after="0" w:line="240" w:lineRule="auto"/>
        <w:ind w:right="-20"/>
        <w:jc w:val="right"/>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85</w:t>
      </w:r>
    </w:p>
    <w:p w:rsidR="00BA458A" w:rsidRDefault="00C76CAA">
      <w:pPr>
        <w:spacing w:before="41" w:after="0" w:line="249" w:lineRule="auto"/>
        <w:ind w:left="410" w:right="225"/>
        <w:jc w:val="both"/>
        <w:rPr>
          <w:rFonts w:ascii="Times New Roman" w:eastAsia="Times New Roman" w:hAnsi="Times New Roman" w:cs="Times New Roman"/>
          <w:sz w:val="20"/>
          <w:szCs w:val="20"/>
        </w:rPr>
      </w:pPr>
      <w:r>
        <w:rPr>
          <w:rFonts w:ascii="Times New Roman" w:eastAsia="Times New Roman" w:hAnsi="Times New Roman" w:cs="Times New Roman"/>
          <w:i/>
          <w:w w:val="106"/>
          <w:sz w:val="20"/>
          <w:szCs w:val="20"/>
        </w:rPr>
        <w:t>Ex</w:t>
      </w:r>
      <w:r>
        <w:rPr>
          <w:rFonts w:ascii="Times New Roman" w:eastAsia="Times New Roman" w:hAnsi="Times New Roman" w:cs="Times New Roman"/>
          <w:i/>
          <w:spacing w:val="-11"/>
          <w:w w:val="106"/>
          <w:sz w:val="20"/>
          <w:szCs w:val="20"/>
        </w:rPr>
        <w:t>p</w:t>
      </w:r>
      <w:r>
        <w:rPr>
          <w:rFonts w:ascii="Times New Roman" w:eastAsia="Times New Roman" w:hAnsi="Times New Roman" w:cs="Times New Roman"/>
          <w:i/>
          <w:w w:val="106"/>
          <w:sz w:val="20"/>
          <w:szCs w:val="20"/>
        </w:rPr>
        <w:t>erimental</w:t>
      </w:r>
      <w:r>
        <w:rPr>
          <w:rFonts w:ascii="Times New Roman" w:eastAsia="Times New Roman" w:hAnsi="Times New Roman" w:cs="Times New Roman"/>
          <w:i/>
          <w:spacing w:val="33"/>
          <w:w w:val="106"/>
          <w:sz w:val="20"/>
          <w:szCs w:val="20"/>
        </w:rPr>
        <w:t xml:space="preserve"> </w:t>
      </w:r>
      <w:r>
        <w:rPr>
          <w:rFonts w:ascii="Times New Roman" w:eastAsia="Times New Roman" w:hAnsi="Times New Roman" w:cs="Times New Roman"/>
          <w:i/>
          <w:sz w:val="20"/>
          <w:szCs w:val="20"/>
        </w:rPr>
        <w:t xml:space="preserve">PRF.  </w:t>
      </w:r>
      <w:r>
        <w:rPr>
          <w:rFonts w:ascii="Times New Roman" w:eastAsia="Times New Roman" w:hAnsi="Times New Roman" w:cs="Times New Roman"/>
          <w:i/>
          <w:spacing w:val="2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 xml:space="preserve">fractional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harge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seen</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5"/>
          <w:w w:val="110"/>
          <w:sz w:val="20"/>
          <w:szCs w:val="20"/>
        </w:rPr>
        <w:t>b</w:t>
      </w:r>
      <w:r>
        <w:rPr>
          <w:rFonts w:ascii="Times New Roman" w:eastAsia="Times New Roman" w:hAnsi="Times New Roman" w:cs="Times New Roman"/>
          <w:w w:val="105"/>
          <w:sz w:val="20"/>
          <w:szCs w:val="20"/>
        </w:rPr>
        <w:t xml:space="preserve">y </w:t>
      </w:r>
      <w:r>
        <w:rPr>
          <w:rFonts w:ascii="Times New Roman" w:eastAsia="Times New Roman" w:hAnsi="Times New Roman" w:cs="Times New Roman"/>
          <w:sz w:val="20"/>
          <w:szCs w:val="20"/>
        </w:rPr>
        <w:t>ea</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pad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referred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sz w:val="20"/>
          <w:szCs w:val="20"/>
        </w:rPr>
        <w:t>P</w:t>
      </w:r>
      <w:r>
        <w:rPr>
          <w:rFonts w:ascii="Times New Roman" w:eastAsia="Times New Roman" w:hAnsi="Times New Roman" w:cs="Times New Roman"/>
          <w:sz w:val="20"/>
          <w:szCs w:val="20"/>
        </w:rPr>
        <w:t xml:space="preserve">ad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Res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onse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6"/>
          <w:w w:val="116"/>
          <w:sz w:val="20"/>
          <w:szCs w:val="20"/>
        </w:rPr>
        <w:t>F</w:t>
      </w:r>
      <w:r>
        <w:rPr>
          <w:rFonts w:ascii="Times New Roman" w:eastAsia="Times New Roman" w:hAnsi="Times New Roman" w:cs="Times New Roman"/>
          <w:w w:val="105"/>
          <w:sz w:val="20"/>
          <w:szCs w:val="20"/>
        </w:rPr>
        <w:t xml:space="preserve">unc- </w:t>
      </w:r>
      <w:r>
        <w:rPr>
          <w:rFonts w:ascii="Times New Roman" w:eastAsia="Times New Roman" w:hAnsi="Times New Roman" w:cs="Times New Roman"/>
          <w:sz w:val="20"/>
          <w:szCs w:val="20"/>
        </w:rPr>
        <w:t xml:space="preserve">tion </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15"/>
          <w:sz w:val="20"/>
          <w:szCs w:val="20"/>
        </w:rPr>
        <w:t xml:space="preserve">(PRF).  </w:t>
      </w:r>
      <w:r>
        <w:rPr>
          <w:rFonts w:ascii="Times New Roman" w:eastAsia="Times New Roman" w:hAnsi="Times New Roman" w:cs="Times New Roman"/>
          <w:sz w:val="20"/>
          <w:szCs w:val="20"/>
        </w:rPr>
        <w:t xml:space="preserve">Some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 xml:space="preserve">simple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wire </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plane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w w:val="104"/>
          <w:sz w:val="20"/>
          <w:szCs w:val="20"/>
        </w:rPr>
        <w:t>geometries</w:t>
      </w:r>
    </w:p>
    <w:p w:rsidR="00BA458A" w:rsidRDefault="00C76CAA">
      <w:pPr>
        <w:spacing w:after="0" w:line="249" w:lineRule="auto"/>
        <w:ind w:left="410" w:right="-54" w:hanging="305"/>
        <w:rPr>
          <w:rFonts w:ascii="Times New Roman" w:eastAsia="Times New Roman" w:hAnsi="Times New Roman" w:cs="Times New Roman"/>
          <w:sz w:val="20"/>
          <w:szCs w:val="20"/>
        </w:rPr>
      </w:pPr>
      <w:r>
        <w:rPr>
          <w:rFonts w:ascii="Times New Roman" w:eastAsia="Times New Roman" w:hAnsi="Times New Roman" w:cs="Times New Roman"/>
          <w:sz w:val="10"/>
          <w:szCs w:val="10"/>
        </w:rPr>
        <w:t xml:space="preserve">65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h</w:t>
      </w:r>
      <w:r>
        <w:rPr>
          <w:rFonts w:ascii="Times New Roman" w:eastAsia="Times New Roman" w:hAnsi="Times New Roman" w:cs="Times New Roman"/>
          <w:spacing w:val="-5"/>
          <w:sz w:val="20"/>
          <w:szCs w:val="20"/>
        </w:rPr>
        <w:t>av</w:t>
      </w:r>
      <w:r>
        <w:rPr>
          <w:rFonts w:ascii="Times New Roman" w:eastAsia="Times New Roman" w:hAnsi="Times New Roman" w:cs="Times New Roman"/>
          <w:sz w:val="20"/>
          <w:szCs w:val="20"/>
        </w:rPr>
        <w:t>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8"/>
          <w:sz w:val="20"/>
          <w:szCs w:val="20"/>
        </w:rPr>
        <w:t>analytical</w:t>
      </w:r>
      <w:r>
        <w:rPr>
          <w:rFonts w:ascii="Times New Roman" w:eastAsia="Times New Roman" w:hAnsi="Times New Roman" w:cs="Times New Roman"/>
          <w:spacing w:val="20"/>
          <w:w w:val="108"/>
          <w:sz w:val="20"/>
          <w:szCs w:val="20"/>
        </w:rPr>
        <w:t xml:space="preserve"> </w:t>
      </w:r>
      <w:r>
        <w:rPr>
          <w:rFonts w:ascii="Times New Roman" w:eastAsia="Times New Roman" w:hAnsi="Times New Roman" w:cs="Times New Roman"/>
          <w:sz w:val="20"/>
          <w:szCs w:val="20"/>
        </w:rPr>
        <w:t xml:space="preserve">expressions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whi</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09"/>
          <w:sz w:val="20"/>
          <w:szCs w:val="20"/>
        </w:rPr>
        <w:t xml:space="preserve">are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ell</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 xml:space="preserve">studied </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6"/>
          <w:sz w:val="20"/>
          <w:szCs w:val="20"/>
        </w:rPr>
        <w:t>a</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o</w:t>
      </w:r>
      <w:r>
        <w:rPr>
          <w:rFonts w:ascii="Times New Roman" w:eastAsia="Times New Roman" w:hAnsi="Times New Roman" w:cs="Times New Roman"/>
          <w:spacing w:val="-5"/>
          <w:sz w:val="20"/>
          <w:szCs w:val="20"/>
        </w:rPr>
        <w:t>k</w:t>
      </w:r>
      <w:r>
        <w:rPr>
          <w:rFonts w:ascii="Times New Roman" w:eastAsia="Times New Roman" w:hAnsi="Times New Roman" w:cs="Times New Roman"/>
          <w:sz w:val="20"/>
          <w:szCs w:val="20"/>
        </w:rPr>
        <w:t>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up</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using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10"/>
          <w:sz w:val="20"/>
          <w:szCs w:val="20"/>
        </w:rPr>
        <w:t xml:space="preserve">Gatti  </w:t>
      </w:r>
      <w:r>
        <w:rPr>
          <w:rFonts w:ascii="Times New Roman" w:eastAsia="Times New Roman" w:hAnsi="Times New Roman" w:cs="Times New Roman"/>
          <w:spacing w:val="33"/>
          <w:w w:val="110"/>
          <w:sz w:val="20"/>
          <w:szCs w:val="20"/>
        </w:rPr>
        <w:t xml:space="preserve"> </w:t>
      </w:r>
      <w:r>
        <w:rPr>
          <w:rFonts w:ascii="Times New Roman" w:eastAsia="Times New Roman" w:hAnsi="Times New Roman" w:cs="Times New Roman"/>
          <w:w w:val="110"/>
          <w:sz w:val="10"/>
          <w:szCs w:val="10"/>
        </w:rPr>
        <w:t xml:space="preserve">90 </w:t>
      </w:r>
      <w:r>
        <w:rPr>
          <w:rFonts w:ascii="Times New Roman" w:eastAsia="Times New Roman" w:hAnsi="Times New Roman" w:cs="Times New Roman"/>
          <w:w w:val="110"/>
          <w:sz w:val="20"/>
          <w:szCs w:val="20"/>
        </w:rPr>
        <w:t>distribution</w:t>
      </w:r>
      <w:r>
        <w:rPr>
          <w:rFonts w:ascii="Times New Roman" w:eastAsia="Times New Roman" w:hAnsi="Times New Roman" w:cs="Times New Roman"/>
          <w:spacing w:val="21"/>
          <w:w w:val="110"/>
          <w:sz w:val="20"/>
          <w:szCs w:val="20"/>
        </w:rPr>
        <w:t xml:space="preserve"> </w:t>
      </w:r>
      <w:r>
        <w:rPr>
          <w:rFonts w:ascii="Times New Roman" w:eastAsia="Times New Roman" w:hAnsi="Times New Roman" w:cs="Times New Roman"/>
          <w:sz w:val="20"/>
          <w:szCs w:val="20"/>
        </w:rPr>
        <w:t>[3].</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Though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w w:val="108"/>
          <w:sz w:val="20"/>
          <w:szCs w:val="20"/>
        </w:rPr>
        <w:t>theoretical</w:t>
      </w:r>
      <w:r>
        <w:rPr>
          <w:rFonts w:ascii="Times New Roman" w:eastAsia="Times New Roman" w:hAnsi="Times New Roman" w:cs="Times New Roman"/>
          <w:spacing w:val="21"/>
          <w:w w:val="108"/>
          <w:sz w:val="20"/>
          <w:szCs w:val="20"/>
        </w:rPr>
        <w:t xml:space="preserve"> </w:t>
      </w:r>
      <w:r>
        <w:rPr>
          <w:rFonts w:ascii="Times New Roman" w:eastAsia="Times New Roman" w:hAnsi="Times New Roman" w:cs="Times New Roman"/>
          <w:sz w:val="20"/>
          <w:szCs w:val="20"/>
        </w:rPr>
        <w:t xml:space="preserve">PRFs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6"/>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6"/>
          <w:w w:val="110"/>
          <w:sz w:val="20"/>
          <w:szCs w:val="20"/>
        </w:rPr>
        <w:t>b</w:t>
      </w:r>
      <w:r>
        <w:rPr>
          <w:rFonts w:ascii="Times New Roman" w:eastAsia="Times New Roman" w:hAnsi="Times New Roman" w:cs="Times New Roman"/>
          <w:w w:val="99"/>
          <w:sz w:val="20"/>
          <w:szCs w:val="20"/>
        </w:rPr>
        <w:t xml:space="preserve">e </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 xml:space="preserve">ailable, </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 xml:space="preserve">Blum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 xml:space="preserve">Rolandi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still</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 xml:space="preserve">suggest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 xml:space="preserve">effec- </w:t>
      </w:r>
      <w:r>
        <w:rPr>
          <w:rFonts w:ascii="Times New Roman" w:eastAsia="Times New Roman" w:hAnsi="Times New Roman" w:cs="Times New Roman"/>
          <w:w w:val="108"/>
          <w:sz w:val="20"/>
          <w:szCs w:val="20"/>
        </w:rPr>
        <w:t>ti</w:t>
      </w:r>
      <w:r>
        <w:rPr>
          <w:rFonts w:ascii="Times New Roman" w:eastAsia="Times New Roman" w:hAnsi="Times New Roman" w:cs="Times New Roman"/>
          <w:spacing w:val="-5"/>
          <w:w w:val="108"/>
          <w:sz w:val="20"/>
          <w:szCs w:val="20"/>
        </w:rPr>
        <w:t>v</w:t>
      </w:r>
      <w:r>
        <w:rPr>
          <w:rFonts w:ascii="Times New Roman" w:eastAsia="Times New Roman" w:hAnsi="Times New Roman" w:cs="Times New Roman"/>
          <w:w w:val="108"/>
          <w:sz w:val="20"/>
          <w:szCs w:val="20"/>
        </w:rPr>
        <w:t>e</w:t>
      </w:r>
      <w:r>
        <w:rPr>
          <w:rFonts w:ascii="Times New Roman" w:eastAsia="Times New Roman" w:hAnsi="Times New Roman" w:cs="Times New Roman"/>
          <w:spacing w:val="46"/>
          <w:w w:val="108"/>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6"/>
          <w:sz w:val="20"/>
          <w:szCs w:val="20"/>
        </w:rPr>
        <w:t>a</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requi</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 xml:space="preserve">ed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[3].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When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w w:val="108"/>
          <w:sz w:val="20"/>
          <w:szCs w:val="20"/>
        </w:rPr>
        <w:t>analytical</w:t>
      </w:r>
    </w:p>
    <w:p w:rsidR="00BA458A" w:rsidRDefault="00C76CAA">
      <w:pPr>
        <w:spacing w:after="0" w:line="249" w:lineRule="auto"/>
        <w:ind w:left="410" w:right="-54" w:hanging="305"/>
        <w:rPr>
          <w:rFonts w:ascii="Times New Roman" w:eastAsia="Times New Roman" w:hAnsi="Times New Roman" w:cs="Times New Roman"/>
          <w:sz w:val="20"/>
          <w:szCs w:val="20"/>
        </w:rPr>
      </w:pPr>
      <w:r>
        <w:rPr>
          <w:rFonts w:ascii="Times New Roman" w:eastAsia="Times New Roman" w:hAnsi="Times New Roman" w:cs="Times New Roman"/>
          <w:sz w:val="10"/>
          <w:szCs w:val="10"/>
        </w:rPr>
        <w:t xml:space="preserve">70       </w:t>
      </w:r>
      <w:r>
        <w:rPr>
          <w:rFonts w:ascii="Times New Roman" w:eastAsia="Times New Roman" w:hAnsi="Times New Roman" w:cs="Times New Roman"/>
          <w:spacing w:val="4"/>
          <w:sz w:val="10"/>
          <w:szCs w:val="10"/>
        </w:rPr>
        <w:t xml:space="preserve"> </w:t>
      </w:r>
      <w:r>
        <w:rPr>
          <w:rFonts w:ascii="Times New Roman" w:eastAsia="Times New Roman" w:hAnsi="Times New Roman" w:cs="Times New Roman"/>
          <w:sz w:val="20"/>
          <w:szCs w:val="20"/>
        </w:rPr>
        <w:t xml:space="preserve">PRFs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do</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exist,</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effecti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pacing w:val="-6"/>
          <w:sz w:val="20"/>
          <w:szCs w:val="20"/>
        </w:rPr>
        <w:t>a</w:t>
      </w:r>
      <w:r>
        <w:rPr>
          <w:rFonts w:ascii="Times New Roman" w:eastAsia="Times New Roman" w:hAnsi="Times New Roman" w:cs="Times New Roman"/>
          <w:sz w:val="20"/>
          <w:szCs w:val="20"/>
        </w:rPr>
        <w:t>y</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w w:val="104"/>
          <w:sz w:val="20"/>
          <w:szCs w:val="20"/>
        </w:rPr>
        <w:t xml:space="preserve">calcu- </w:t>
      </w:r>
      <w:r>
        <w:rPr>
          <w:rFonts w:ascii="Times New Roman" w:eastAsia="Times New Roman" w:hAnsi="Times New Roman" w:cs="Times New Roman"/>
          <w:sz w:val="20"/>
          <w:szCs w:val="20"/>
        </w:rPr>
        <w:t xml:space="preserve">lated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07"/>
          <w:sz w:val="20"/>
          <w:szCs w:val="20"/>
        </w:rPr>
        <w:t>ex</w:t>
      </w: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erime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07"/>
          <w:sz w:val="20"/>
          <w:szCs w:val="20"/>
        </w:rPr>
        <w:t>tal</w:t>
      </w:r>
      <w:r>
        <w:rPr>
          <w:rFonts w:ascii="Times New Roman" w:eastAsia="Times New Roman" w:hAnsi="Times New Roman" w:cs="Times New Roman"/>
          <w:spacing w:val="23"/>
          <w:w w:val="107"/>
          <w:sz w:val="20"/>
          <w:szCs w:val="20"/>
        </w:rPr>
        <w:t xml:space="preserve"> </w:t>
      </w:r>
      <w:r>
        <w:rPr>
          <w:rFonts w:ascii="Times New Roman" w:eastAsia="Times New Roman" w:hAnsi="Times New Roman" w:cs="Times New Roman"/>
          <w:sz w:val="20"/>
          <w:szCs w:val="20"/>
        </w:rPr>
        <w:t xml:space="preserve">data.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This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meth</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w w:val="105"/>
          <w:sz w:val="10"/>
          <w:szCs w:val="10"/>
        </w:rPr>
        <w:t xml:space="preserve">95 </w:t>
      </w:r>
      <w:r>
        <w:rPr>
          <w:rFonts w:ascii="Times New Roman" w:eastAsia="Times New Roman" w:hAnsi="Times New Roman" w:cs="Times New Roman"/>
          <w:sz w:val="20"/>
          <w:szCs w:val="20"/>
        </w:rPr>
        <w:t>used</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11"/>
          <w:sz w:val="20"/>
          <w:szCs w:val="20"/>
        </w:rPr>
        <w:t>pa</w:t>
      </w:r>
      <w:r>
        <w:rPr>
          <w:rFonts w:ascii="Times New Roman" w:eastAsia="Times New Roman" w:hAnsi="Times New Roman" w:cs="Times New Roman"/>
          <w:spacing w:val="6"/>
          <w:w w:val="111"/>
          <w:sz w:val="20"/>
          <w:szCs w:val="20"/>
        </w:rPr>
        <w:t>p</w:t>
      </w:r>
      <w:r>
        <w:rPr>
          <w:rFonts w:ascii="Times New Roman" w:eastAsia="Times New Roman" w:hAnsi="Times New Roman" w:cs="Times New Roman"/>
          <w:w w:val="107"/>
          <w:sz w:val="20"/>
          <w:szCs w:val="20"/>
        </w:rPr>
        <w:t>er.</w:t>
      </w:r>
    </w:p>
    <w:p w:rsidR="00BA458A" w:rsidRDefault="00C76CAA">
      <w:pPr>
        <w:spacing w:before="52" w:after="0" w:line="249" w:lineRule="auto"/>
        <w:ind w:right="56" w:firstLine="199"/>
        <w:jc w:val="both"/>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lastRenderedPageBreak/>
        <w:t xml:space="preserve">When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w w:val="107"/>
          <w:sz w:val="20"/>
          <w:szCs w:val="20"/>
        </w:rPr>
        <w:t>calculating</w:t>
      </w:r>
      <w:r>
        <w:rPr>
          <w:rFonts w:ascii="Times New Roman" w:eastAsia="Times New Roman" w:hAnsi="Times New Roman" w:cs="Times New Roman"/>
          <w:spacing w:val="18"/>
          <w:w w:val="107"/>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effecti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w w:val="105"/>
          <w:sz w:val="20"/>
          <w:szCs w:val="20"/>
        </w:rPr>
        <w:t>ex</w:t>
      </w:r>
      <w:r>
        <w:rPr>
          <w:rFonts w:ascii="Times New Roman" w:eastAsia="Times New Roman" w:hAnsi="Times New Roman" w:cs="Times New Roman"/>
          <w:spacing w:val="6"/>
          <w:w w:val="105"/>
          <w:sz w:val="20"/>
          <w:szCs w:val="20"/>
        </w:rPr>
        <w:t>p</w:t>
      </w:r>
      <w:r>
        <w:rPr>
          <w:rFonts w:ascii="Times New Roman" w:eastAsia="Times New Roman" w:hAnsi="Times New Roman" w:cs="Times New Roman"/>
          <w:w w:val="104"/>
          <w:sz w:val="20"/>
          <w:szCs w:val="20"/>
        </w:rPr>
        <w:t xml:space="preserve">er- </w:t>
      </w:r>
      <w:r>
        <w:rPr>
          <w:rFonts w:ascii="Times New Roman" w:eastAsia="Times New Roman" w:hAnsi="Times New Roman" w:cs="Times New Roman"/>
          <w:sz w:val="20"/>
          <w:szCs w:val="20"/>
        </w:rPr>
        <w:t>ime</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t,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w w:val="112"/>
          <w:sz w:val="20"/>
          <w:szCs w:val="20"/>
        </w:rPr>
        <w:t>im</w:t>
      </w:r>
      <w:r>
        <w:rPr>
          <w:rFonts w:ascii="Times New Roman" w:eastAsia="Times New Roman" w:hAnsi="Times New Roman" w:cs="Times New Roman"/>
          <w:spacing w:val="7"/>
          <w:w w:val="112"/>
          <w:sz w:val="20"/>
          <w:szCs w:val="20"/>
        </w:rPr>
        <w:t>p</w:t>
      </w:r>
      <w:r>
        <w:rPr>
          <w:rFonts w:ascii="Times New Roman" w:eastAsia="Times New Roman" w:hAnsi="Times New Roman" w:cs="Times New Roman"/>
          <w:w w:val="112"/>
          <w:sz w:val="20"/>
          <w:szCs w:val="20"/>
        </w:rPr>
        <w:t>orta</w:t>
      </w:r>
      <w:r>
        <w:rPr>
          <w:rFonts w:ascii="Times New Roman" w:eastAsia="Times New Roman" w:hAnsi="Times New Roman" w:cs="Times New Roman"/>
          <w:spacing w:val="-6"/>
          <w:w w:val="112"/>
          <w:sz w:val="20"/>
          <w:szCs w:val="20"/>
        </w:rPr>
        <w:t>n</w:t>
      </w:r>
      <w:r>
        <w:rPr>
          <w:rFonts w:ascii="Times New Roman" w:eastAsia="Times New Roman" w:hAnsi="Times New Roman" w:cs="Times New Roman"/>
          <w:w w:val="112"/>
          <w:sz w:val="20"/>
          <w:szCs w:val="20"/>
        </w:rPr>
        <w:t>t</w:t>
      </w:r>
      <w:r>
        <w:rPr>
          <w:rFonts w:ascii="Times New Roman" w:eastAsia="Times New Roman" w:hAnsi="Times New Roman" w:cs="Times New Roman"/>
          <w:spacing w:val="5"/>
          <w:w w:val="11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select</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 xml:space="preserve">data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w w:val="121"/>
          <w:sz w:val="20"/>
          <w:szCs w:val="20"/>
        </w:rPr>
        <w:t xml:space="preserve">that </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w w:val="112"/>
          <w:sz w:val="20"/>
          <w:szCs w:val="20"/>
        </w:rPr>
        <w:t xml:space="preserve">not </w:t>
      </w:r>
      <w:r>
        <w:rPr>
          <w:rFonts w:ascii="Times New Roman" w:eastAsia="Times New Roman" w:hAnsi="Times New Roman" w:cs="Times New Roman"/>
          <w:w w:val="113"/>
          <w:sz w:val="20"/>
          <w:szCs w:val="20"/>
        </w:rPr>
        <w:t>saturated,</w:t>
      </w:r>
      <w:r>
        <w:rPr>
          <w:rFonts w:ascii="Times New Roman" w:eastAsia="Times New Roman" w:hAnsi="Times New Roman" w:cs="Times New Roman"/>
          <w:spacing w:val="9"/>
          <w:w w:val="113"/>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will</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only</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w w:val="112"/>
          <w:sz w:val="20"/>
          <w:szCs w:val="20"/>
        </w:rPr>
        <w:t>distort</w:t>
      </w:r>
      <w:r>
        <w:rPr>
          <w:rFonts w:ascii="Times New Roman" w:eastAsia="Times New Roman" w:hAnsi="Times New Roman" w:cs="Times New Roman"/>
          <w:spacing w:val="9"/>
          <w:w w:val="112"/>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sha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w w:val="113"/>
          <w:sz w:val="20"/>
          <w:szCs w:val="20"/>
        </w:rPr>
        <w:t xml:space="preserve">the </w:t>
      </w:r>
      <w:r>
        <w:rPr>
          <w:rFonts w:ascii="Times New Roman" w:eastAsia="Times New Roman" w:hAnsi="Times New Roman" w:cs="Times New Roman"/>
          <w:w w:val="115"/>
          <w:sz w:val="20"/>
          <w:szCs w:val="20"/>
        </w:rPr>
        <w:t>PRF.</w:t>
      </w:r>
      <w:r>
        <w:rPr>
          <w:rFonts w:ascii="Times New Roman" w:eastAsia="Times New Roman" w:hAnsi="Times New Roman" w:cs="Times New Roman"/>
          <w:spacing w:val="19"/>
          <w:w w:val="115"/>
          <w:sz w:val="20"/>
          <w:szCs w:val="20"/>
        </w:rPr>
        <w:t xml:space="preserve"> </w:t>
      </w:r>
      <w:r>
        <w:rPr>
          <w:rFonts w:ascii="Times New Roman" w:eastAsia="Times New Roman" w:hAnsi="Times New Roman" w:cs="Times New Roman"/>
          <w:sz w:val="20"/>
          <w:szCs w:val="20"/>
        </w:rPr>
        <w:t>Since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eam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comes</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along</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ay</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104"/>
          <w:sz w:val="20"/>
          <w:szCs w:val="20"/>
        </w:rPr>
        <w:t xml:space="preserve">di- </w:t>
      </w:r>
      <w:r>
        <w:rPr>
          <w:rFonts w:ascii="Times New Roman" w:eastAsia="Times New Roman" w:hAnsi="Times New Roman" w:cs="Times New Roman"/>
          <w:sz w:val="20"/>
          <w:szCs w:val="20"/>
        </w:rPr>
        <w:t>rection,</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 xml:space="preserve">direction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gi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w w:val="112"/>
          <w:sz w:val="20"/>
          <w:szCs w:val="20"/>
        </w:rPr>
        <w:t>the</w:t>
      </w:r>
      <w:r>
        <w:rPr>
          <w:rFonts w:ascii="Times New Roman" w:eastAsia="Times New Roman" w:hAnsi="Times New Roman" w:cs="Times New Roman"/>
          <w:spacing w:val="-1"/>
          <w:w w:val="112"/>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est</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w w:val="105"/>
          <w:sz w:val="20"/>
          <w:szCs w:val="20"/>
        </w:rPr>
        <w:t>mome</w:t>
      </w:r>
      <w:r>
        <w:rPr>
          <w:rFonts w:ascii="Times New Roman" w:eastAsia="Times New Roman" w:hAnsi="Times New Roman" w:cs="Times New Roman"/>
          <w:spacing w:val="-5"/>
          <w:w w:val="105"/>
          <w:sz w:val="20"/>
          <w:szCs w:val="20"/>
        </w:rPr>
        <w:t>n</w:t>
      </w:r>
      <w:r>
        <w:rPr>
          <w:rFonts w:ascii="Times New Roman" w:eastAsia="Times New Roman" w:hAnsi="Times New Roman" w:cs="Times New Roman"/>
          <w:w w:val="113"/>
          <w:sz w:val="20"/>
          <w:szCs w:val="20"/>
        </w:rPr>
        <w:t xml:space="preserve">tum </w:t>
      </w:r>
      <w:r>
        <w:rPr>
          <w:rFonts w:ascii="Times New Roman" w:eastAsia="Times New Roman" w:hAnsi="Times New Roman" w:cs="Times New Roman"/>
          <w:sz w:val="20"/>
          <w:szCs w:val="20"/>
        </w:rPr>
        <w:t xml:space="preserve">resolution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w w:val="113"/>
          <w:sz w:val="20"/>
          <w:szCs w:val="20"/>
        </w:rPr>
        <w:t>natural</w:t>
      </w:r>
      <w:r>
        <w:rPr>
          <w:rFonts w:ascii="Times New Roman" w:eastAsia="Times New Roman" w:hAnsi="Times New Roman" w:cs="Times New Roman"/>
          <w:spacing w:val="3"/>
          <w:w w:val="113"/>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hoice</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w w:val="106"/>
          <w:sz w:val="20"/>
          <w:szCs w:val="20"/>
        </w:rPr>
        <w:t xml:space="preserve">clustering </w:t>
      </w:r>
      <w:r>
        <w:rPr>
          <w:rFonts w:ascii="Times New Roman" w:eastAsia="Times New Roman" w:hAnsi="Times New Roman" w:cs="Times New Roman"/>
          <w:sz w:val="20"/>
          <w:szCs w:val="20"/>
        </w:rPr>
        <w:t>and</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7"/>
          <w:sz w:val="20"/>
          <w:szCs w:val="20"/>
        </w:rPr>
        <w:t>calculating</w:t>
      </w:r>
      <w:r>
        <w:rPr>
          <w:rFonts w:ascii="Times New Roman" w:eastAsia="Times New Roman" w:hAnsi="Times New Roman" w:cs="Times New Roman"/>
          <w:spacing w:val="14"/>
          <w:w w:val="10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w w:val="115"/>
          <w:sz w:val="20"/>
          <w:szCs w:val="20"/>
        </w:rPr>
        <w:t>PRF.</w:t>
      </w:r>
    </w:p>
    <w:p w:rsidR="00BA458A" w:rsidRDefault="00C76CAA">
      <w:pPr>
        <w:spacing w:before="5" w:after="0" w:line="240" w:lineRule="exact"/>
        <w:ind w:right="51" w:firstLine="1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gi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en</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 xml:space="preserve">equation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where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w w:val="104"/>
          <w:sz w:val="20"/>
          <w:szCs w:val="20"/>
        </w:rPr>
        <w:t xml:space="preserve">in- </w:t>
      </w:r>
      <w:r>
        <w:rPr>
          <w:rFonts w:ascii="Times New Roman" w:eastAsia="Times New Roman" w:hAnsi="Times New Roman" w:cs="Times New Roman"/>
          <w:sz w:val="20"/>
          <w:szCs w:val="20"/>
        </w:rPr>
        <w:t>dex</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er</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pads</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 xml:space="preserve">total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z w:val="20"/>
          <w:szCs w:val="20"/>
        </w:rPr>
        <w:t>arge</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w w:val="108"/>
          <w:sz w:val="20"/>
          <w:szCs w:val="20"/>
        </w:rPr>
        <w:t xml:space="preserve">within </w:t>
      </w:r>
      <w:r>
        <w:rPr>
          <w:rFonts w:ascii="Times New Roman" w:eastAsia="Times New Roman" w:hAnsi="Times New Roman" w:cs="Times New Roman"/>
          <w:sz w:val="20"/>
          <w:szCs w:val="20"/>
        </w:rPr>
        <w:t>the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ay</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figure</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2,</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estimate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6"/>
          <w:w w:val="112"/>
          <w:sz w:val="20"/>
          <w:szCs w:val="20"/>
        </w:rPr>
        <w:t>a</w:t>
      </w:r>
      <w:r>
        <w:rPr>
          <w:rFonts w:ascii="Times New Roman" w:eastAsia="Times New Roman" w:hAnsi="Times New Roman" w:cs="Times New Roman"/>
          <w:spacing w:val="-11"/>
          <w:w w:val="105"/>
          <w:sz w:val="20"/>
          <w:szCs w:val="20"/>
        </w:rPr>
        <w:t>v</w:t>
      </w:r>
      <w:r>
        <w:rPr>
          <w:rFonts w:ascii="Times New Roman" w:eastAsia="Times New Roman" w:hAnsi="Times New Roman" w:cs="Times New Roman"/>
          <w:w w:val="107"/>
          <w:sz w:val="20"/>
          <w:szCs w:val="20"/>
        </w:rPr>
        <w:t>alan</w:t>
      </w:r>
      <w:r>
        <w:rPr>
          <w:rFonts w:ascii="Times New Roman" w:eastAsia="Times New Roman" w:hAnsi="Times New Roman" w:cs="Times New Roman"/>
          <w:spacing w:val="-5"/>
          <w:w w:val="107"/>
          <w:sz w:val="20"/>
          <w:szCs w:val="20"/>
        </w:rPr>
        <w:t>c</w:t>
      </w:r>
      <w:r>
        <w:rPr>
          <w:rFonts w:ascii="Times New Roman" w:eastAsia="Times New Roman" w:hAnsi="Times New Roman" w:cs="Times New Roman"/>
          <w:w w:val="105"/>
          <w:sz w:val="20"/>
          <w:szCs w:val="20"/>
        </w:rPr>
        <w:t xml:space="preserve">he </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osition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 xml:space="preserve">along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wire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gi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 xml:space="preserve">en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6"/>
          <w:w w:val="99"/>
          <w:sz w:val="20"/>
          <w:szCs w:val="20"/>
        </w:rPr>
        <w:t>w</w:t>
      </w:r>
      <w:r>
        <w:rPr>
          <w:rFonts w:ascii="Times New Roman" w:eastAsia="Times New Roman" w:hAnsi="Times New Roman" w:cs="Times New Roman"/>
          <w:w w:val="102"/>
          <w:sz w:val="20"/>
          <w:szCs w:val="20"/>
        </w:rPr>
        <w:t>eig</w:t>
      </w:r>
      <w:r>
        <w:rPr>
          <w:rFonts w:ascii="Times New Roman" w:eastAsia="Times New Roman" w:hAnsi="Times New Roman" w:cs="Times New Roman"/>
          <w:spacing w:val="-5"/>
          <w:w w:val="102"/>
          <w:sz w:val="20"/>
          <w:szCs w:val="20"/>
        </w:rPr>
        <w:t>h</w:t>
      </w:r>
      <w:r>
        <w:rPr>
          <w:rFonts w:ascii="Times New Roman" w:eastAsia="Times New Roman" w:hAnsi="Times New Roman" w:cs="Times New Roman"/>
          <w:w w:val="113"/>
          <w:sz w:val="20"/>
          <w:szCs w:val="20"/>
        </w:rPr>
        <w:t xml:space="preserve">ted </w:t>
      </w:r>
      <w:r>
        <w:rPr>
          <w:rFonts w:ascii="Times New Roman" w:eastAsia="Times New Roman" w:hAnsi="Times New Roman" w:cs="Times New Roman"/>
          <w:sz w:val="20"/>
          <w:szCs w:val="20"/>
        </w:rPr>
        <w:t>mean</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5"/>
          <w:sz w:val="20"/>
          <w:szCs w:val="20"/>
        </w:rPr>
        <w:t>p</w:t>
      </w:r>
      <w:r>
        <w:rPr>
          <w:rFonts w:ascii="Times New Roman" w:eastAsia="Times New Roman" w:hAnsi="Times New Roman" w:cs="Times New Roman"/>
          <w:sz w:val="20"/>
          <w:szCs w:val="20"/>
        </w:rPr>
        <w:t>osition</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i/>
          <w:spacing w:val="-111"/>
          <w:w w:val="110"/>
          <w:sz w:val="20"/>
          <w:szCs w:val="20"/>
        </w:rPr>
        <w:t>x</w:t>
      </w:r>
      <w:r>
        <w:rPr>
          <w:rFonts w:ascii="Times New Roman" w:eastAsia="Times New Roman" w:hAnsi="Times New Roman" w:cs="Times New Roman"/>
          <w:spacing w:val="2"/>
          <w:w w:val="110"/>
          <w:sz w:val="20"/>
          <w:szCs w:val="20"/>
        </w:rPr>
        <w:t>¯</w:t>
      </w:r>
      <w:r>
        <w:rPr>
          <w:rFonts w:ascii="Times New Roman" w:eastAsia="Times New Roman" w:hAnsi="Times New Roman" w:cs="Times New Roman"/>
          <w:w w:val="110"/>
          <w:sz w:val="20"/>
          <w:szCs w:val="20"/>
        </w:rPr>
        <w:t>.</w:t>
      </w:r>
      <w:r>
        <w:rPr>
          <w:rFonts w:ascii="Times New Roman" w:eastAsia="Times New Roman" w:hAnsi="Times New Roman" w:cs="Times New Roman"/>
          <w:spacing w:val="32"/>
          <w:w w:val="110"/>
          <w:sz w:val="20"/>
          <w:szCs w:val="20"/>
        </w:rPr>
        <w:t xml:space="preserve"> </w:t>
      </w:r>
      <w:r>
        <w:rPr>
          <w:rFonts w:ascii="Times New Roman" w:eastAsia="Times New Roman" w:hAnsi="Times New Roman" w:cs="Times New Roman"/>
          <w:sz w:val="20"/>
          <w:szCs w:val="20"/>
        </w:rPr>
        <w:t>Also</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seen</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i/>
          <w:w w:val="134"/>
          <w:sz w:val="20"/>
          <w:szCs w:val="20"/>
        </w:rPr>
        <w:t>λ</w:t>
      </w:r>
      <w:r>
        <w:rPr>
          <w:rFonts w:ascii="Times New Roman" w:eastAsia="Times New Roman" w:hAnsi="Times New Roman" w:cs="Times New Roman"/>
          <w:i/>
          <w:w w:val="145"/>
          <w:position w:val="-3"/>
          <w:sz w:val="14"/>
          <w:szCs w:val="14"/>
        </w:rPr>
        <w:t>i</w:t>
      </w:r>
      <w:r>
        <w:rPr>
          <w:rFonts w:ascii="Times New Roman" w:eastAsia="Times New Roman" w:hAnsi="Times New Roman" w:cs="Times New Roman"/>
          <w:i/>
          <w:spacing w:val="-25"/>
          <w:position w:val="-3"/>
          <w:sz w:val="14"/>
          <w:szCs w:val="14"/>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defined</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w w:val="101"/>
          <w:sz w:val="20"/>
          <w:szCs w:val="20"/>
        </w:rPr>
        <w:t xml:space="preserve">dif- </w:t>
      </w:r>
      <w:r>
        <w:rPr>
          <w:rFonts w:ascii="Times New Roman" w:eastAsia="Times New Roman" w:hAnsi="Times New Roman" w:cs="Times New Roman"/>
          <w:sz w:val="20"/>
          <w:szCs w:val="20"/>
        </w:rPr>
        <w:t>ference,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osition,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ce</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ter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i/>
          <w:w w:val="134"/>
          <w:sz w:val="20"/>
          <w:szCs w:val="20"/>
        </w:rPr>
        <w:t>i</w:t>
      </w:r>
      <w:r>
        <w:rPr>
          <w:rFonts w:ascii="Times New Roman" w:eastAsia="Times New Roman" w:hAnsi="Times New Roman" w:cs="Times New Roman"/>
          <w:i/>
          <w:w w:val="134"/>
          <w:position w:val="7"/>
          <w:sz w:val="14"/>
          <w:szCs w:val="14"/>
        </w:rPr>
        <w:t>th</w:t>
      </w:r>
      <w:r>
        <w:rPr>
          <w:rFonts w:ascii="Times New Roman" w:eastAsia="Times New Roman" w:hAnsi="Times New Roman" w:cs="Times New Roman"/>
          <w:i/>
          <w:spacing w:val="24"/>
          <w:w w:val="134"/>
          <w:position w:val="7"/>
          <w:sz w:val="14"/>
          <w:szCs w:val="14"/>
        </w:rPr>
        <w:t xml:space="preserve"> </w:t>
      </w:r>
      <w:r>
        <w:rPr>
          <w:rFonts w:ascii="Times New Roman" w:eastAsia="Times New Roman" w:hAnsi="Times New Roman" w:cs="Times New Roman"/>
          <w:sz w:val="20"/>
          <w:szCs w:val="20"/>
        </w:rPr>
        <w:t>pad,</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i/>
          <w:w w:val="128"/>
          <w:sz w:val="20"/>
          <w:szCs w:val="20"/>
        </w:rPr>
        <w:t>x</w:t>
      </w:r>
      <w:r>
        <w:rPr>
          <w:rFonts w:ascii="Times New Roman" w:eastAsia="Times New Roman" w:hAnsi="Times New Roman" w:cs="Times New Roman"/>
          <w:i/>
          <w:w w:val="145"/>
          <w:position w:val="-3"/>
          <w:sz w:val="14"/>
          <w:szCs w:val="14"/>
        </w:rPr>
        <w:t>i</w:t>
      </w:r>
      <w:r>
        <w:rPr>
          <w:rFonts w:ascii="Times New Roman" w:eastAsia="Times New Roman" w:hAnsi="Times New Roman" w:cs="Times New Roman"/>
          <w:i/>
          <w:spacing w:val="-25"/>
          <w:position w:val="-3"/>
          <w:sz w:val="14"/>
          <w:szCs w:val="14"/>
        </w:rPr>
        <w:t xml:space="preserve"> </w:t>
      </w:r>
      <w:r>
        <w:rPr>
          <w:rFonts w:ascii="Times New Roman" w:eastAsia="Times New Roman" w:hAnsi="Times New Roman" w:cs="Times New Roman"/>
          <w:w w:val="1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mean</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5"/>
          <w:sz w:val="20"/>
          <w:szCs w:val="20"/>
        </w:rPr>
        <w:t>p</w:t>
      </w:r>
      <w:r>
        <w:rPr>
          <w:rFonts w:ascii="Times New Roman" w:eastAsia="Times New Roman" w:hAnsi="Times New Roman" w:cs="Times New Roman"/>
          <w:sz w:val="20"/>
          <w:szCs w:val="20"/>
        </w:rPr>
        <w:t>osition</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i/>
          <w:spacing w:val="-111"/>
          <w:w w:val="110"/>
          <w:sz w:val="20"/>
          <w:szCs w:val="20"/>
        </w:rPr>
        <w:t>x</w:t>
      </w:r>
      <w:r>
        <w:rPr>
          <w:rFonts w:ascii="Times New Roman" w:eastAsia="Times New Roman" w:hAnsi="Times New Roman" w:cs="Times New Roman"/>
          <w:spacing w:val="2"/>
          <w:w w:val="110"/>
          <w:sz w:val="20"/>
          <w:szCs w:val="20"/>
        </w:rPr>
        <w:t>¯</w:t>
      </w:r>
      <w:r>
        <w:rPr>
          <w:rFonts w:ascii="Times New Roman" w:eastAsia="Times New Roman" w:hAnsi="Times New Roman" w:cs="Times New Roman"/>
          <w:w w:val="110"/>
          <w:sz w:val="20"/>
          <w:szCs w:val="20"/>
        </w:rPr>
        <w:t>.</w:t>
      </w:r>
      <w:r>
        <w:rPr>
          <w:rFonts w:ascii="Times New Roman" w:eastAsia="Times New Roman" w:hAnsi="Times New Roman" w:cs="Times New Roman"/>
          <w:spacing w:val="29"/>
          <w:w w:val="11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w w:val="110"/>
          <w:sz w:val="20"/>
          <w:szCs w:val="20"/>
        </w:rPr>
        <w:t xml:space="preserve">estimator, </w:t>
      </w:r>
      <w:r>
        <w:rPr>
          <w:rFonts w:ascii="Times New Roman" w:eastAsia="Times New Roman" w:hAnsi="Times New Roman" w:cs="Times New Roman"/>
          <w:i/>
          <w:spacing w:val="-111"/>
          <w:w w:val="110"/>
          <w:sz w:val="20"/>
          <w:szCs w:val="20"/>
        </w:rPr>
        <w:t>x</w:t>
      </w:r>
      <w:r>
        <w:rPr>
          <w:rFonts w:ascii="Times New Roman" w:eastAsia="Times New Roman" w:hAnsi="Times New Roman" w:cs="Times New Roman"/>
          <w:spacing w:val="2"/>
          <w:w w:val="110"/>
          <w:sz w:val="20"/>
          <w:szCs w:val="20"/>
        </w:rPr>
        <w:t>¯</w:t>
      </w:r>
      <w:r>
        <w:rPr>
          <w:rFonts w:ascii="Times New Roman" w:eastAsia="Times New Roman" w:hAnsi="Times New Roman" w:cs="Times New Roman"/>
          <w:w w:val="110"/>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6"/>
          <w:w w:val="110"/>
          <w:sz w:val="20"/>
          <w:szCs w:val="20"/>
        </w:rPr>
        <w:t>b</w:t>
      </w:r>
      <w:r>
        <w:rPr>
          <w:rFonts w:ascii="Times New Roman" w:eastAsia="Times New Roman" w:hAnsi="Times New Roman" w:cs="Times New Roman"/>
          <w:w w:val="99"/>
          <w:sz w:val="20"/>
          <w:szCs w:val="20"/>
        </w:rPr>
        <w:t xml:space="preserve">e </w:t>
      </w:r>
      <w:r>
        <w:rPr>
          <w:rFonts w:ascii="Times New Roman" w:eastAsia="Times New Roman" w:hAnsi="Times New Roman" w:cs="Times New Roman"/>
          <w:w w:val="109"/>
          <w:sz w:val="20"/>
          <w:szCs w:val="20"/>
        </w:rPr>
        <w:t>obtained</w:t>
      </w:r>
      <w:r>
        <w:rPr>
          <w:rFonts w:ascii="Times New Roman" w:eastAsia="Times New Roman" w:hAnsi="Times New Roman" w:cs="Times New Roman"/>
          <w:spacing w:val="16"/>
          <w:w w:val="109"/>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 xml:space="preserve">fitting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full</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 xml:space="preserve">pad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08"/>
          <w:sz w:val="20"/>
          <w:szCs w:val="20"/>
        </w:rPr>
        <w:t>distribution</w:t>
      </w:r>
      <w:r>
        <w:rPr>
          <w:rFonts w:ascii="Times New Roman" w:eastAsia="Times New Roman" w:hAnsi="Times New Roman" w:cs="Times New Roman"/>
          <w:spacing w:val="35"/>
          <w:w w:val="108"/>
          <w:sz w:val="20"/>
          <w:szCs w:val="20"/>
        </w:rPr>
        <w:t xml:space="preserve"> </w:t>
      </w:r>
      <w:r>
        <w:rPr>
          <w:rFonts w:ascii="Times New Roman" w:eastAsia="Times New Roman" w:hAnsi="Times New Roman" w:cs="Times New Roman"/>
          <w:w w:val="108"/>
          <w:sz w:val="20"/>
          <w:szCs w:val="20"/>
        </w:rPr>
        <w:t xml:space="preserve">or </w:t>
      </w:r>
      <w:r>
        <w:rPr>
          <w:rFonts w:ascii="Times New Roman" w:eastAsia="Times New Roman" w:hAnsi="Times New Roman" w:cs="Times New Roman"/>
          <w:w w:val="110"/>
          <w:sz w:val="20"/>
          <w:szCs w:val="20"/>
        </w:rPr>
        <w:t>through</w:t>
      </w:r>
      <w:r>
        <w:rPr>
          <w:rFonts w:ascii="Times New Roman" w:eastAsia="Times New Roman" w:hAnsi="Times New Roman" w:cs="Times New Roman"/>
          <w:spacing w:val="16"/>
          <w:w w:val="110"/>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eig</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 xml:space="preserve">ted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 xml:space="preserve">mean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 xml:space="preserve">alue.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6"/>
          <w:sz w:val="20"/>
          <w:szCs w:val="20"/>
        </w:rPr>
        <w:t>F</w:t>
      </w:r>
      <w:r>
        <w:rPr>
          <w:rFonts w:ascii="Times New Roman" w:eastAsia="Times New Roman" w:hAnsi="Times New Roman" w:cs="Times New Roman"/>
          <w:sz w:val="20"/>
          <w:szCs w:val="20"/>
        </w:rPr>
        <w:t>or</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108"/>
          <w:sz w:val="20"/>
          <w:szCs w:val="20"/>
        </w:rPr>
        <w:t xml:space="preserve">SpiRIT </w:t>
      </w:r>
      <w:r>
        <w:rPr>
          <w:rFonts w:ascii="Times New Roman" w:eastAsia="Times New Roman" w:hAnsi="Times New Roman" w:cs="Times New Roman"/>
          <w:sz w:val="20"/>
          <w:szCs w:val="20"/>
        </w:rPr>
        <w:t xml:space="preserve">TPC </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eig</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 xml:space="preserve">ted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mean</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w w:val="106"/>
          <w:sz w:val="20"/>
          <w:szCs w:val="20"/>
        </w:rPr>
        <w:t>used.</w:t>
      </w:r>
    </w:p>
    <w:p w:rsidR="00BA458A" w:rsidRDefault="00C76CAA">
      <w:pPr>
        <w:spacing w:before="14" w:after="0" w:line="249" w:lineRule="auto"/>
        <w:ind w:right="56" w:firstLine="199"/>
        <w:jc w:val="both"/>
        <w:rPr>
          <w:rFonts w:ascii="Times New Roman" w:eastAsia="Times New Roman" w:hAnsi="Times New Roman" w:cs="Times New Roman"/>
          <w:sz w:val="20"/>
          <w:szCs w:val="20"/>
        </w:rPr>
      </w:pPr>
      <w:r>
        <w:rPr>
          <w:rFonts w:ascii="Times New Roman" w:eastAsia="Times New Roman" w:hAnsi="Times New Roman" w:cs="Times New Roman"/>
          <w:w w:val="108"/>
          <w:sz w:val="20"/>
          <w:szCs w:val="20"/>
        </w:rPr>
        <w:t>Calculating</w:t>
      </w:r>
      <w:r>
        <w:rPr>
          <w:rFonts w:ascii="Times New Roman" w:eastAsia="Times New Roman" w:hAnsi="Times New Roman" w:cs="Times New Roman"/>
          <w:spacing w:val="3"/>
          <w:w w:val="10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6"/>
          <w:sz w:val="20"/>
          <w:szCs w:val="20"/>
        </w:rPr>
        <w:t>wa</w:t>
      </w:r>
      <w:r>
        <w:rPr>
          <w:rFonts w:ascii="Times New Roman" w:eastAsia="Times New Roman" w:hAnsi="Times New Roman" w:cs="Times New Roman"/>
          <w:sz w:val="20"/>
          <w:szCs w:val="20"/>
        </w:rPr>
        <w:t>y</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descri</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ed</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w w:val="111"/>
          <w:sz w:val="20"/>
          <w:szCs w:val="20"/>
        </w:rPr>
        <w:t>a</w:t>
      </w:r>
      <w:r>
        <w:rPr>
          <w:rFonts w:ascii="Times New Roman" w:eastAsia="Times New Roman" w:hAnsi="Times New Roman" w:cs="Times New Roman"/>
          <w:spacing w:val="5"/>
          <w:w w:val="111"/>
          <w:sz w:val="20"/>
          <w:szCs w:val="20"/>
        </w:rPr>
        <w:t>b</w:t>
      </w:r>
      <w:r>
        <w:rPr>
          <w:rFonts w:ascii="Times New Roman" w:eastAsia="Times New Roman" w:hAnsi="Times New Roman" w:cs="Times New Roman"/>
          <w:spacing w:val="-5"/>
          <w:w w:val="99"/>
          <w:sz w:val="20"/>
          <w:szCs w:val="20"/>
        </w:rPr>
        <w:t>o</w:t>
      </w:r>
      <w:r>
        <w:rPr>
          <w:rFonts w:ascii="Times New Roman" w:eastAsia="Times New Roman" w:hAnsi="Times New Roman" w:cs="Times New Roman"/>
          <w:spacing w:val="-5"/>
          <w:w w:val="105"/>
          <w:sz w:val="20"/>
          <w:szCs w:val="20"/>
        </w:rPr>
        <w:t>v</w:t>
      </w:r>
      <w:r>
        <w:rPr>
          <w:rFonts w:ascii="Times New Roman" w:eastAsia="Times New Roman" w:hAnsi="Times New Roman" w:cs="Times New Roman"/>
          <w:w w:val="103"/>
          <w:sz w:val="20"/>
          <w:szCs w:val="20"/>
        </w:rPr>
        <w:t xml:space="preserve">e, </w:t>
      </w:r>
      <w:r>
        <w:rPr>
          <w:rFonts w:ascii="Times New Roman" w:eastAsia="Times New Roman" w:hAnsi="Times New Roman" w:cs="Times New Roman"/>
          <w:sz w:val="20"/>
          <w:szCs w:val="20"/>
        </w:rPr>
        <w:t>the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resulting</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07"/>
          <w:sz w:val="20"/>
          <w:szCs w:val="20"/>
        </w:rPr>
        <w:t>ex</w:t>
      </w: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erime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07"/>
          <w:sz w:val="20"/>
          <w:szCs w:val="20"/>
        </w:rPr>
        <w:t>tal</w:t>
      </w:r>
      <w:r>
        <w:rPr>
          <w:rFonts w:ascii="Times New Roman" w:eastAsia="Times New Roman" w:hAnsi="Times New Roman" w:cs="Times New Roman"/>
          <w:spacing w:val="-5"/>
          <w:w w:val="107"/>
          <w:sz w:val="20"/>
          <w:szCs w:val="20"/>
        </w:rPr>
        <w:t xml:space="preserve"> </w:t>
      </w:r>
      <w:r>
        <w:rPr>
          <w:rFonts w:ascii="Times New Roman" w:eastAsia="Times New Roman" w:hAnsi="Times New Roman" w:cs="Times New Roman"/>
          <w:sz w:val="20"/>
          <w:szCs w:val="20"/>
        </w:rPr>
        <w:t>PRF  for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i/>
          <w:spacing w:val="7"/>
          <w:sz w:val="20"/>
          <w:szCs w:val="20"/>
        </w:rPr>
        <w:t>π</w:t>
      </w:r>
      <w:r>
        <w:rPr>
          <w:rFonts w:ascii="Times New Roman" w:eastAsia="Times New Roman" w:hAnsi="Times New Roman" w:cs="Times New Roman"/>
          <w:sz w:val="20"/>
          <w:szCs w:val="20"/>
        </w:rPr>
        <w:t>RIT</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w w:val="115"/>
          <w:sz w:val="20"/>
          <w:szCs w:val="20"/>
        </w:rPr>
        <w:t xml:space="preserve">TPC </w:t>
      </w:r>
      <w:r>
        <w:rPr>
          <w:rFonts w:ascii="Times New Roman" w:eastAsia="Times New Roman" w:hAnsi="Times New Roman" w:cs="Times New Roman"/>
          <w:sz w:val="20"/>
          <w:szCs w:val="20"/>
        </w:rPr>
        <w:t>is</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seen</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figure</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2.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09"/>
          <w:sz w:val="20"/>
          <w:szCs w:val="20"/>
        </w:rPr>
        <w:t>obtained</w:t>
      </w:r>
      <w:r>
        <w:rPr>
          <w:rFonts w:ascii="Times New Roman" w:eastAsia="Times New Roman" w:hAnsi="Times New Roman" w:cs="Times New Roman"/>
          <w:spacing w:val="33"/>
          <w:w w:val="109"/>
          <w:sz w:val="20"/>
          <w:szCs w:val="20"/>
        </w:rPr>
        <w:t xml:space="preserve"> </w:t>
      </w:r>
      <w:r>
        <w:rPr>
          <w:rFonts w:ascii="Times New Roman" w:eastAsia="Times New Roman" w:hAnsi="Times New Roman" w:cs="Times New Roman"/>
          <w:sz w:val="20"/>
          <w:szCs w:val="20"/>
        </w:rPr>
        <w:t xml:space="preserve">from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of the </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w w:val="107"/>
          <w:sz w:val="20"/>
          <w:szCs w:val="20"/>
        </w:rPr>
        <w:t>ex</w:t>
      </w: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erime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07"/>
          <w:sz w:val="20"/>
          <w:szCs w:val="20"/>
        </w:rPr>
        <w:t>tal</w:t>
      </w:r>
      <w:r>
        <w:rPr>
          <w:rFonts w:ascii="Times New Roman" w:eastAsia="Times New Roman" w:hAnsi="Times New Roman" w:cs="Times New Roman"/>
          <w:spacing w:val="41"/>
          <w:w w:val="107"/>
          <w:sz w:val="20"/>
          <w:szCs w:val="20"/>
        </w:rPr>
        <w:t xml:space="preserve"> </w:t>
      </w:r>
      <w:r>
        <w:rPr>
          <w:rFonts w:ascii="Times New Roman" w:eastAsia="Times New Roman" w:hAnsi="Times New Roman" w:cs="Times New Roman"/>
          <w:sz w:val="20"/>
          <w:szCs w:val="20"/>
        </w:rPr>
        <w:t xml:space="preserve">data </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 xml:space="preserve">seems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ell</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pacing w:val="5"/>
          <w:w w:val="110"/>
          <w:sz w:val="20"/>
          <w:szCs w:val="20"/>
        </w:rPr>
        <w:t>b</w:t>
      </w:r>
      <w:r>
        <w:rPr>
          <w:rFonts w:ascii="Times New Roman" w:eastAsia="Times New Roman" w:hAnsi="Times New Roman" w:cs="Times New Roman"/>
          <w:w w:val="107"/>
          <w:sz w:val="20"/>
          <w:szCs w:val="20"/>
        </w:rPr>
        <w:t>eh</w:t>
      </w:r>
      <w:r>
        <w:rPr>
          <w:rFonts w:ascii="Times New Roman" w:eastAsia="Times New Roman" w:hAnsi="Times New Roman" w:cs="Times New Roman"/>
          <w:spacing w:val="-5"/>
          <w:w w:val="107"/>
          <w:sz w:val="20"/>
          <w:szCs w:val="20"/>
        </w:rPr>
        <w:t>a</w:t>
      </w:r>
      <w:r>
        <w:rPr>
          <w:rFonts w:ascii="Times New Roman" w:eastAsia="Times New Roman" w:hAnsi="Times New Roman" w:cs="Times New Roman"/>
          <w:spacing w:val="-5"/>
          <w:w w:val="105"/>
          <w:sz w:val="20"/>
          <w:szCs w:val="20"/>
        </w:rPr>
        <w:t>v</w:t>
      </w:r>
      <w:r>
        <w:rPr>
          <w:rFonts w:ascii="Times New Roman" w:eastAsia="Times New Roman" w:hAnsi="Times New Roman" w:cs="Times New Roman"/>
          <w:w w:val="106"/>
          <w:sz w:val="20"/>
          <w:szCs w:val="20"/>
        </w:rPr>
        <w:t xml:space="preserve">ed. </w:t>
      </w:r>
      <w:r>
        <w:rPr>
          <w:rFonts w:ascii="Times New Roman" w:eastAsia="Times New Roman" w:hAnsi="Times New Roman" w:cs="Times New Roman"/>
          <w:sz w:val="20"/>
          <w:szCs w:val="20"/>
        </w:rPr>
        <w:t xml:space="preserve">There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 xml:space="preserve">three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 xml:space="preserve">main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 xml:space="preserve">areas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around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-8,0,</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w w:val="105"/>
          <w:sz w:val="20"/>
          <w:szCs w:val="20"/>
        </w:rPr>
        <w:t xml:space="preserve">8mm </w:t>
      </w:r>
      <w:r>
        <w:rPr>
          <w:rFonts w:ascii="Times New Roman" w:eastAsia="Times New Roman" w:hAnsi="Times New Roman" w:cs="Times New Roman"/>
          <w:sz w:val="20"/>
          <w:szCs w:val="20"/>
        </w:rPr>
        <w:t>whi</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co</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tain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 xml:space="preserve">most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data.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These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alues</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w w:val="103"/>
          <w:sz w:val="20"/>
          <w:szCs w:val="20"/>
        </w:rPr>
        <w:t xml:space="preserve">cor- </w:t>
      </w:r>
      <w:r>
        <w:rPr>
          <w:rFonts w:ascii="Times New Roman" w:eastAsia="Times New Roman" w:hAnsi="Times New Roman" w:cs="Times New Roman"/>
          <w:sz w:val="20"/>
          <w:szCs w:val="20"/>
        </w:rPr>
        <w:t>res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ond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to  3</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where</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ea</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neig</w:t>
      </w:r>
      <w:r>
        <w:rPr>
          <w:rFonts w:ascii="Times New Roman" w:eastAsia="Times New Roman" w:hAnsi="Times New Roman" w:cs="Times New Roman"/>
          <w:spacing w:val="-5"/>
          <w:sz w:val="20"/>
          <w:szCs w:val="20"/>
        </w:rPr>
        <w:t>h</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oring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 xml:space="preserve">pad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is</w:t>
      </w:r>
    </w:p>
    <w:p w:rsidR="00BA458A" w:rsidRDefault="00BA458A">
      <w:pPr>
        <w:spacing w:after="0"/>
        <w:jc w:val="both"/>
        <w:sectPr w:rsidR="00BA458A">
          <w:type w:val="continuous"/>
          <w:pgSz w:w="11920" w:h="16840"/>
          <w:pgMar w:top="1560" w:right="1180" w:bottom="280" w:left="880" w:header="720" w:footer="720" w:gutter="0"/>
          <w:cols w:num="2" w:space="720" w:equalWidth="0">
            <w:col w:w="5113" w:space="199"/>
            <w:col w:w="4548"/>
          </w:cols>
        </w:sect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4" w:after="0" w:line="240" w:lineRule="exact"/>
        <w:rPr>
          <w:sz w:val="24"/>
          <w:szCs w:val="24"/>
        </w:rPr>
      </w:pPr>
    </w:p>
    <w:p w:rsidR="00BA458A" w:rsidRDefault="00C76CAA">
      <w:pPr>
        <w:spacing w:after="0" w:line="240" w:lineRule="auto"/>
        <w:ind w:left="470" w:right="-20"/>
        <w:rPr>
          <w:rFonts w:ascii="Times New Roman" w:eastAsia="Times New Roman" w:hAnsi="Times New Roman" w:cs="Times New Roman"/>
          <w:sz w:val="20"/>
          <w:szCs w:val="20"/>
        </w:rPr>
      </w:pPr>
      <w:r>
        <w:rPr>
          <w:noProof/>
        </w:rPr>
        <w:drawing>
          <wp:inline distT="0" distB="0" distL="0" distR="0">
            <wp:extent cx="2796540" cy="188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1882140"/>
                    </a:xfrm>
                    <a:prstGeom prst="rect">
                      <a:avLst/>
                    </a:prstGeom>
                    <a:noFill/>
                    <a:ln>
                      <a:noFill/>
                    </a:ln>
                  </pic:spPr>
                </pic:pic>
              </a:graphicData>
            </a:graphic>
          </wp:inline>
        </w:drawing>
      </w:r>
    </w:p>
    <w:p w:rsidR="00BA458A" w:rsidRDefault="00BA458A">
      <w:pPr>
        <w:spacing w:before="8" w:after="0" w:line="150" w:lineRule="exact"/>
        <w:rPr>
          <w:sz w:val="15"/>
          <w:szCs w:val="15"/>
        </w:rPr>
      </w:pPr>
    </w:p>
    <w:p w:rsidR="00BA458A" w:rsidRDefault="00BA458A">
      <w:pPr>
        <w:spacing w:after="0" w:line="200" w:lineRule="exact"/>
        <w:rPr>
          <w:sz w:val="20"/>
          <w:szCs w:val="20"/>
        </w:rPr>
      </w:pPr>
    </w:p>
    <w:p w:rsidR="00BA458A" w:rsidRDefault="00BA458A">
      <w:pPr>
        <w:spacing w:after="0"/>
        <w:sectPr w:rsidR="00BA458A">
          <w:pgSz w:w="11920" w:h="16840"/>
          <w:pgMar w:top="1560" w:right="1180" w:bottom="1960" w:left="820" w:header="0" w:footer="1772" w:gutter="0"/>
          <w:cols w:space="720"/>
        </w:sect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3" w:after="0" w:line="220" w:lineRule="exact"/>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100</w:t>
      </w:r>
    </w:p>
    <w:p w:rsidR="00BA458A" w:rsidRDefault="00C76CAA">
      <w:pPr>
        <w:spacing w:before="22" w:after="0" w:line="249" w:lineRule="auto"/>
        <w:ind w:right="-59"/>
        <w:jc w:val="both"/>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lastRenderedPageBreak/>
        <w:t xml:space="preserve">8mm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w w:val="116"/>
          <w:sz w:val="20"/>
          <w:szCs w:val="20"/>
        </w:rPr>
        <w:t>apart</w:t>
      </w:r>
      <w:r>
        <w:rPr>
          <w:rFonts w:ascii="Times New Roman" w:eastAsia="Times New Roman" w:hAnsi="Times New Roman" w:cs="Times New Roman"/>
          <w:spacing w:val="29"/>
          <w:w w:val="116"/>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ce</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ter.  </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 xml:space="preserve">alues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around </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i/>
          <w:w w:val="141"/>
          <w:sz w:val="20"/>
          <w:szCs w:val="20"/>
        </w:rPr>
        <w:t>±</w:t>
      </w:r>
      <w:r>
        <w:rPr>
          <w:rFonts w:ascii="Times New Roman" w:eastAsia="Times New Roman" w:hAnsi="Times New Roman" w:cs="Times New Roman"/>
          <w:w w:val="105"/>
          <w:sz w:val="20"/>
          <w:szCs w:val="20"/>
        </w:rPr>
        <w:t xml:space="preserve">4mm </w:t>
      </w:r>
      <w:r>
        <w:rPr>
          <w:rFonts w:ascii="Times New Roman" w:eastAsia="Times New Roman" w:hAnsi="Times New Roman" w:cs="Times New Roman"/>
          <w:sz w:val="20"/>
          <w:szCs w:val="20"/>
        </w:rPr>
        <w:t>sh</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strange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eh</w:t>
      </w:r>
      <w:r>
        <w:rPr>
          <w:rFonts w:ascii="Times New Roman" w:eastAsia="Times New Roman" w:hAnsi="Times New Roman" w:cs="Times New Roman"/>
          <w:spacing w:val="-5"/>
          <w:sz w:val="20"/>
          <w:szCs w:val="20"/>
        </w:rPr>
        <w:t>a</w:t>
      </w:r>
      <w:r>
        <w:rPr>
          <w:rFonts w:ascii="Times New Roman" w:eastAsia="Times New Roman" w:hAnsi="Times New Roman" w:cs="Times New Roman"/>
          <w:sz w:val="20"/>
          <w:szCs w:val="20"/>
        </w:rPr>
        <w:t xml:space="preserve">vior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where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splits</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w w:val="106"/>
          <w:sz w:val="20"/>
          <w:szCs w:val="20"/>
        </w:rPr>
        <w:t>i</w:t>
      </w:r>
      <w:r>
        <w:rPr>
          <w:rFonts w:ascii="Times New Roman" w:eastAsia="Times New Roman" w:hAnsi="Times New Roman" w:cs="Times New Roman"/>
          <w:spacing w:val="-5"/>
          <w:w w:val="106"/>
          <w:sz w:val="20"/>
          <w:szCs w:val="20"/>
        </w:rPr>
        <w:t>n</w:t>
      </w:r>
      <w:r>
        <w:rPr>
          <w:rFonts w:ascii="Times New Roman" w:eastAsia="Times New Roman" w:hAnsi="Times New Roman" w:cs="Times New Roman"/>
          <w:w w:val="113"/>
          <w:sz w:val="20"/>
          <w:szCs w:val="20"/>
        </w:rPr>
        <w:t xml:space="preserve">to </w:t>
      </w:r>
      <w:r>
        <w:rPr>
          <w:rFonts w:ascii="Times New Roman" w:eastAsia="Times New Roman" w:hAnsi="Times New Roman" w:cs="Times New Roman"/>
          <w:spacing w:val="-5"/>
          <w:w w:val="139"/>
          <w:sz w:val="20"/>
          <w:szCs w:val="20"/>
        </w:rPr>
        <w:t>t</w:t>
      </w:r>
      <w:r>
        <w:rPr>
          <w:rFonts w:ascii="Times New Roman" w:eastAsia="Times New Roman" w:hAnsi="Times New Roman" w:cs="Times New Roman"/>
          <w:spacing w:val="-6"/>
          <w:w w:val="99"/>
          <w:sz w:val="20"/>
          <w:szCs w:val="20"/>
        </w:rPr>
        <w:t>w</w:t>
      </w:r>
      <w:r>
        <w:rPr>
          <w:rFonts w:ascii="Times New Roman" w:eastAsia="Times New Roman" w:hAnsi="Times New Roman" w:cs="Times New Roman"/>
          <w:w w:val="99"/>
          <w:sz w:val="20"/>
          <w:szCs w:val="20"/>
        </w:rPr>
        <w: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forks.</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There</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actually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small</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w w:val="106"/>
          <w:sz w:val="20"/>
          <w:szCs w:val="20"/>
        </w:rPr>
        <w:t xml:space="preserve">non-conducting </w:t>
      </w:r>
      <w:r>
        <w:rPr>
          <w:rFonts w:ascii="Times New Roman" w:eastAsia="Times New Roman" w:hAnsi="Times New Roman" w:cs="Times New Roman"/>
          <w:sz w:val="20"/>
          <w:szCs w:val="20"/>
        </w:rPr>
        <w:t>gaps</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 xml:space="preserve">een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w w:val="107"/>
          <w:sz w:val="20"/>
          <w:szCs w:val="20"/>
        </w:rPr>
        <w:t>adjace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39"/>
          <w:sz w:val="20"/>
          <w:szCs w:val="20"/>
        </w:rPr>
        <w:t>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pads</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21"/>
          <w:sz w:val="20"/>
          <w:szCs w:val="20"/>
        </w:rPr>
        <w:t>that</w:t>
      </w:r>
      <w:r>
        <w:rPr>
          <w:rFonts w:ascii="Times New Roman" w:eastAsia="Times New Roman" w:hAnsi="Times New Roman" w:cs="Times New Roman"/>
          <w:spacing w:val="6"/>
          <w:w w:val="121"/>
          <w:sz w:val="20"/>
          <w:szCs w:val="20"/>
        </w:rPr>
        <w:t xml:space="preserve"> </w:t>
      </w:r>
      <w:r>
        <w:rPr>
          <w:rFonts w:ascii="Times New Roman" w:eastAsia="Times New Roman" w:hAnsi="Times New Roman" w:cs="Times New Roman"/>
          <w:sz w:val="20"/>
          <w:szCs w:val="20"/>
        </w:rPr>
        <w:t>cause</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6"/>
          <w:w w:val="106"/>
          <w:sz w:val="20"/>
          <w:szCs w:val="20"/>
        </w:rPr>
        <w:t>b</w:t>
      </w:r>
      <w:r>
        <w:rPr>
          <w:rFonts w:ascii="Times New Roman" w:eastAsia="Times New Roman" w:hAnsi="Times New Roman" w:cs="Times New Roman"/>
          <w:w w:val="106"/>
          <w:sz w:val="20"/>
          <w:szCs w:val="20"/>
        </w:rPr>
        <w:t>eh</w:t>
      </w:r>
      <w:r>
        <w:rPr>
          <w:rFonts w:ascii="Times New Roman" w:eastAsia="Times New Roman" w:hAnsi="Times New Roman" w:cs="Times New Roman"/>
          <w:spacing w:val="-5"/>
          <w:w w:val="106"/>
          <w:sz w:val="20"/>
          <w:szCs w:val="20"/>
        </w:rPr>
        <w:t>a</w:t>
      </w:r>
      <w:r>
        <w:rPr>
          <w:rFonts w:ascii="Times New Roman" w:eastAsia="Times New Roman" w:hAnsi="Times New Roman" w:cs="Times New Roman"/>
          <w:w w:val="106"/>
          <w:sz w:val="20"/>
          <w:szCs w:val="20"/>
        </w:rPr>
        <w:t xml:space="preserve">v- </w:t>
      </w:r>
      <w:r>
        <w:rPr>
          <w:rFonts w:ascii="Times New Roman" w:eastAsia="Times New Roman" w:hAnsi="Times New Roman" w:cs="Times New Roman"/>
          <w:sz w:val="20"/>
          <w:szCs w:val="20"/>
        </w:rPr>
        <w:t>ior.</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 xml:space="preserve">functional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form</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could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ell</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w w:val="105"/>
          <w:sz w:val="20"/>
          <w:szCs w:val="20"/>
        </w:rPr>
        <w:t>descri</w:t>
      </w:r>
      <w:r>
        <w:rPr>
          <w:rFonts w:ascii="Times New Roman" w:eastAsia="Times New Roman" w:hAnsi="Times New Roman" w:cs="Times New Roman"/>
          <w:spacing w:val="6"/>
          <w:w w:val="105"/>
          <w:sz w:val="20"/>
          <w:szCs w:val="20"/>
        </w:rPr>
        <w:t>b</w:t>
      </w:r>
      <w:r>
        <w:rPr>
          <w:rFonts w:ascii="Times New Roman" w:eastAsia="Times New Roman" w:hAnsi="Times New Roman" w:cs="Times New Roman"/>
          <w:w w:val="105"/>
          <w:sz w:val="20"/>
          <w:szCs w:val="20"/>
        </w:rPr>
        <w:t xml:space="preserve">ed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y</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 xml:space="preserve">reasonable </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functio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Instead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mean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1"/>
          <w:w w:val="105"/>
          <w:sz w:val="20"/>
          <w:szCs w:val="20"/>
        </w:rPr>
        <w:t>v</w:t>
      </w:r>
      <w:r>
        <w:rPr>
          <w:rFonts w:ascii="Times New Roman" w:eastAsia="Times New Roman" w:hAnsi="Times New Roman" w:cs="Times New Roman"/>
          <w:w w:val="105"/>
          <w:sz w:val="20"/>
          <w:szCs w:val="20"/>
        </w:rPr>
        <w:t xml:space="preserve">al- </w:t>
      </w:r>
      <w:r>
        <w:rPr>
          <w:rFonts w:ascii="Times New Roman" w:eastAsia="Times New Roman" w:hAnsi="Times New Roman" w:cs="Times New Roman"/>
          <w:sz w:val="20"/>
          <w:szCs w:val="20"/>
        </w:rPr>
        <w:t>ues</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 xml:space="preserve">this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10"/>
          <w:sz w:val="20"/>
          <w:szCs w:val="20"/>
        </w:rPr>
        <w:t>distribution</w:t>
      </w:r>
      <w:r>
        <w:rPr>
          <w:rFonts w:ascii="Times New Roman" w:eastAsia="Times New Roman" w:hAnsi="Times New Roman" w:cs="Times New Roman"/>
          <w:spacing w:val="15"/>
          <w:w w:val="110"/>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ere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ta</w:t>
      </w:r>
      <w:r>
        <w:rPr>
          <w:rFonts w:ascii="Times New Roman" w:eastAsia="Times New Roman" w:hAnsi="Times New Roman" w:cs="Times New Roman"/>
          <w:spacing w:val="-5"/>
          <w:sz w:val="20"/>
          <w:szCs w:val="20"/>
        </w:rPr>
        <w:t>k</w:t>
      </w:r>
      <w:r>
        <w:rPr>
          <w:rFonts w:ascii="Times New Roman" w:eastAsia="Times New Roman" w:hAnsi="Times New Roman" w:cs="Times New Roman"/>
          <w:sz w:val="20"/>
          <w:szCs w:val="20"/>
        </w:rPr>
        <w:t xml:space="preserve">en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estimates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w w:val="102"/>
          <w:sz w:val="20"/>
          <w:szCs w:val="20"/>
        </w:rPr>
        <w:t xml:space="preserve">for </w:t>
      </w:r>
      <w:r>
        <w:rPr>
          <w:rFonts w:ascii="Times New Roman" w:eastAsia="Times New Roman" w:hAnsi="Times New Roman" w:cs="Times New Roman"/>
          <w:sz w:val="20"/>
          <w:szCs w:val="20"/>
        </w:rPr>
        <w:t>the</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w w:val="115"/>
          <w:sz w:val="20"/>
          <w:szCs w:val="20"/>
        </w:rPr>
        <w:t xml:space="preserve">PRF. </w:t>
      </w:r>
      <w:r>
        <w:rPr>
          <w:rFonts w:ascii="Times New Roman" w:eastAsia="Times New Roman" w:hAnsi="Times New Roman" w:cs="Times New Roman"/>
          <w:sz w:val="20"/>
          <w:szCs w:val="20"/>
        </w:rPr>
        <w:t>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alues</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 xml:space="preserve">een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ere</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 xml:space="preserve">calculated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5"/>
          <w:w w:val="110"/>
          <w:sz w:val="20"/>
          <w:szCs w:val="20"/>
        </w:rPr>
        <w:t>b</w:t>
      </w:r>
      <w:r>
        <w:rPr>
          <w:rFonts w:ascii="Times New Roman" w:eastAsia="Times New Roman" w:hAnsi="Times New Roman" w:cs="Times New Roman"/>
          <w:w w:val="105"/>
          <w:sz w:val="20"/>
          <w:szCs w:val="20"/>
        </w:rPr>
        <w:t>y</w:t>
      </w:r>
    </w:p>
    <w:p w:rsidR="00BA458A" w:rsidRDefault="00C76CAA">
      <w:pPr>
        <w:spacing w:before="10" w:after="0" w:line="130" w:lineRule="exact"/>
        <w:rPr>
          <w:sz w:val="13"/>
          <w:szCs w:val="13"/>
        </w:rPr>
      </w:pPr>
      <w:r>
        <w:br w:type="column"/>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135</w:t>
      </w:r>
    </w:p>
    <w:p w:rsidR="00BA458A" w:rsidRDefault="00C76CAA">
      <w:pPr>
        <w:spacing w:before="3" w:after="0" w:line="190" w:lineRule="exact"/>
        <w:rPr>
          <w:sz w:val="19"/>
          <w:szCs w:val="19"/>
        </w:rPr>
      </w:pPr>
      <w:r>
        <w:br w:type="column"/>
      </w:r>
    </w:p>
    <w:p w:rsidR="00BA458A" w:rsidRDefault="00BA458A">
      <w:pPr>
        <w:spacing w:after="0" w:line="200" w:lineRule="exact"/>
        <w:rPr>
          <w:sz w:val="20"/>
          <w:szCs w:val="20"/>
        </w:rPr>
      </w:pPr>
    </w:p>
    <w:p w:rsidR="00BA458A" w:rsidRDefault="00C76CAA">
      <w:pPr>
        <w:spacing w:after="0" w:line="240" w:lineRule="auto"/>
        <w:ind w:right="-20"/>
        <w:rPr>
          <w:rFonts w:ascii="Times New Roman" w:eastAsia="Times New Roman" w:hAnsi="Times New Roman" w:cs="Times New Roman"/>
          <w:sz w:val="20"/>
          <w:szCs w:val="20"/>
        </w:rPr>
      </w:pPr>
      <w:r>
        <w:rPr>
          <w:noProof/>
        </w:rPr>
        <w:drawing>
          <wp:anchor distT="0" distB="0" distL="114300" distR="114300" simplePos="0" relativeHeight="251657728" behindDoc="1" locked="0" layoutInCell="1" allowOverlap="1">
            <wp:simplePos x="0" y="0"/>
            <wp:positionH relativeFrom="page">
              <wp:posOffset>3931285</wp:posOffset>
            </wp:positionH>
            <wp:positionV relativeFrom="paragraph">
              <wp:posOffset>-2361565</wp:posOffset>
            </wp:positionV>
            <wp:extent cx="2834640" cy="2125980"/>
            <wp:effectExtent l="0" t="0" r="10160" b="762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 xml:space="preserve">(6)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w w:val="111"/>
          <w:sz w:val="20"/>
          <w:szCs w:val="20"/>
        </w:rPr>
        <w:t>Construct</w:t>
      </w:r>
      <w:r>
        <w:rPr>
          <w:rFonts w:ascii="Times New Roman" w:eastAsia="Times New Roman" w:hAnsi="Times New Roman" w:cs="Times New Roman"/>
          <w:spacing w:val="-10"/>
          <w:w w:val="11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i/>
          <w:w w:val="128"/>
          <w:sz w:val="20"/>
          <w:szCs w:val="20"/>
        </w:rPr>
        <w:t>χ</w:t>
      </w:r>
      <w:r>
        <w:rPr>
          <w:rFonts w:ascii="Times New Roman" w:eastAsia="Times New Roman" w:hAnsi="Times New Roman" w:cs="Times New Roman"/>
          <w:w w:val="128"/>
          <w:position w:val="7"/>
          <w:sz w:val="14"/>
          <w:szCs w:val="14"/>
        </w:rPr>
        <w:t>2</w:t>
      </w:r>
      <w:r>
        <w:rPr>
          <w:rFonts w:ascii="Times New Roman" w:eastAsia="Times New Roman" w:hAnsi="Times New Roman" w:cs="Times New Roman"/>
          <w:spacing w:val="10"/>
          <w:w w:val="128"/>
          <w:position w:val="7"/>
          <w:sz w:val="14"/>
          <w:szCs w:val="14"/>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descri</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ed</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w w:val="109"/>
          <w:sz w:val="20"/>
          <w:szCs w:val="20"/>
        </w:rPr>
        <w:t>Equation</w:t>
      </w:r>
    </w:p>
    <w:p w:rsidR="00BA458A" w:rsidRDefault="00C76CAA">
      <w:pPr>
        <w:spacing w:before="9" w:after="0" w:line="240" w:lineRule="auto"/>
        <w:ind w:left="354"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p w:rsidR="00BA458A" w:rsidRDefault="00C76CAA">
      <w:pPr>
        <w:spacing w:before="21"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Re</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eat </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steps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til </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i/>
          <w:w w:val="128"/>
          <w:sz w:val="20"/>
          <w:szCs w:val="20"/>
        </w:rPr>
        <w:t>χ</w:t>
      </w:r>
      <w:r>
        <w:rPr>
          <w:rFonts w:ascii="Times New Roman" w:eastAsia="Times New Roman" w:hAnsi="Times New Roman" w:cs="Times New Roman"/>
          <w:w w:val="128"/>
          <w:position w:val="7"/>
          <w:sz w:val="14"/>
          <w:szCs w:val="14"/>
        </w:rPr>
        <w:t xml:space="preserve">2 </w:t>
      </w:r>
      <w:r>
        <w:rPr>
          <w:rFonts w:ascii="Times New Roman" w:eastAsia="Times New Roman" w:hAnsi="Times New Roman" w:cs="Times New Roman"/>
          <w:spacing w:val="9"/>
          <w:w w:val="128"/>
          <w:position w:val="7"/>
          <w:sz w:val="14"/>
          <w:szCs w:val="14"/>
        </w:rPr>
        <w:t xml:space="preserve"> </w:t>
      </w:r>
      <w:r>
        <w:rPr>
          <w:rFonts w:ascii="Times New Roman" w:eastAsia="Times New Roman" w:hAnsi="Times New Roman" w:cs="Times New Roman"/>
          <w:sz w:val="20"/>
          <w:szCs w:val="20"/>
        </w:rPr>
        <w:t>mini</w:t>
      </w:r>
      <w:r>
        <w:rPr>
          <w:rFonts w:ascii="Times New Roman" w:eastAsia="Times New Roman" w:hAnsi="Times New Roman" w:cs="Times New Roman"/>
          <w:spacing w:val="-5"/>
          <w:sz w:val="20"/>
          <w:szCs w:val="20"/>
        </w:rPr>
        <w:t>m</w:t>
      </w:r>
      <w:r>
        <w:rPr>
          <w:rFonts w:ascii="Times New Roman" w:eastAsia="Times New Roman" w:hAnsi="Times New Roman" w:cs="Times New Roman"/>
          <w:sz w:val="20"/>
          <w:szCs w:val="20"/>
        </w:rPr>
        <w:t xml:space="preserve">um </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w w:val="91"/>
          <w:sz w:val="20"/>
          <w:szCs w:val="20"/>
        </w:rPr>
        <w:t>f</w:t>
      </w:r>
      <w:r>
        <w:rPr>
          <w:rFonts w:ascii="Times New Roman" w:eastAsia="Times New Roman" w:hAnsi="Times New Roman" w:cs="Times New Roman"/>
          <w:w w:val="108"/>
          <w:sz w:val="20"/>
          <w:szCs w:val="20"/>
        </w:rPr>
        <w:t>ound.</w:t>
      </w:r>
    </w:p>
    <w:p w:rsidR="00BA458A" w:rsidRDefault="00C76CAA">
      <w:pPr>
        <w:spacing w:before="9" w:after="0" w:line="240" w:lineRule="auto"/>
        <w:ind w:left="354" w:right="-20"/>
        <w:rPr>
          <w:rFonts w:ascii="Times New Roman" w:eastAsia="Times New Roman" w:hAnsi="Times New Roman" w:cs="Times New Roman"/>
          <w:sz w:val="20"/>
          <w:szCs w:val="20"/>
        </w:rPr>
      </w:pPr>
      <w:r>
        <w:rPr>
          <w:rFonts w:ascii="Times New Roman" w:eastAsia="Times New Roman" w:hAnsi="Times New Roman" w:cs="Times New Roman"/>
          <w:w w:val="109"/>
          <w:sz w:val="20"/>
          <w:szCs w:val="20"/>
        </w:rPr>
        <w:t>Returning</w:t>
      </w:r>
      <w:r>
        <w:rPr>
          <w:rFonts w:ascii="Times New Roman" w:eastAsia="Times New Roman" w:hAnsi="Times New Roman" w:cs="Times New Roman"/>
          <w:spacing w:val="12"/>
          <w:w w:val="109"/>
          <w:sz w:val="20"/>
          <w:szCs w:val="20"/>
        </w:rPr>
        <w:t xml:space="preserve"> </w:t>
      </w:r>
      <w:r>
        <w:rPr>
          <w:rFonts w:ascii="Times New Roman" w:eastAsia="Times New Roman" w:hAnsi="Times New Roman" w:cs="Times New Roman"/>
          <w:sz w:val="20"/>
          <w:szCs w:val="20"/>
        </w:rPr>
        <w:t>unkn</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 xml:space="preserve">wn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harges</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i/>
          <w:spacing w:val="-101"/>
          <w:w w:val="128"/>
          <w:sz w:val="20"/>
          <w:szCs w:val="20"/>
        </w:rPr>
        <w:t>x</w:t>
      </w:r>
      <w:r>
        <w:rPr>
          <w:rFonts w:ascii="Times New Roman" w:eastAsia="Times New Roman" w:hAnsi="Times New Roman" w:cs="Times New Roman"/>
          <w:spacing w:val="2"/>
          <w:w w:val="99"/>
          <w:sz w:val="20"/>
          <w:szCs w:val="20"/>
        </w:rPr>
        <w:t>¯</w:t>
      </w:r>
      <w:r>
        <w:rPr>
          <w:rFonts w:ascii="Times New Roman" w:eastAsia="Times New Roman" w:hAnsi="Times New Roman" w:cs="Times New Roman"/>
          <w:w w:val="110"/>
          <w:sz w:val="20"/>
          <w:szCs w:val="20"/>
        </w:rPr>
        <w:t>.</w:t>
      </w:r>
    </w:p>
    <w:p w:rsidR="00BA458A" w:rsidRDefault="00BA458A">
      <w:pPr>
        <w:spacing w:before="6" w:after="0" w:line="100" w:lineRule="exact"/>
        <w:rPr>
          <w:sz w:val="10"/>
          <w:szCs w:val="1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after="0" w:line="81" w:lineRule="exact"/>
        <w:ind w:right="1218"/>
        <w:jc w:val="right"/>
        <w:rPr>
          <w:rFonts w:ascii="Times New Roman" w:eastAsia="Times New Roman" w:hAnsi="Times New Roman" w:cs="Times New Roman"/>
          <w:sz w:val="14"/>
          <w:szCs w:val="14"/>
        </w:rPr>
      </w:pPr>
      <w:r>
        <w:rPr>
          <w:rFonts w:ascii="Times New Roman" w:eastAsia="Times New Roman" w:hAnsi="Times New Roman" w:cs="Times New Roman"/>
          <w:w w:val="113"/>
          <w:position w:val="-7"/>
          <w:sz w:val="14"/>
          <w:szCs w:val="14"/>
        </w:rPr>
        <w:t>2</w:t>
      </w:r>
    </w:p>
    <w:p w:rsidR="00BA458A" w:rsidRDefault="00BA458A">
      <w:pPr>
        <w:spacing w:after="0"/>
        <w:jc w:val="right"/>
        <w:sectPr w:rsidR="00BA458A">
          <w:type w:val="continuous"/>
          <w:pgSz w:w="11920" w:h="16840"/>
          <w:pgMar w:top="1560" w:right="1180" w:bottom="280" w:left="820" w:header="720" w:footer="720" w:gutter="0"/>
          <w:cols w:num="4" w:space="720" w:equalWidth="0">
            <w:col w:w="271" w:space="199"/>
            <w:col w:w="4424" w:space="120"/>
            <w:col w:w="159" w:space="199"/>
            <w:col w:w="4548"/>
          </w:cols>
        </w:sectPr>
      </w:pPr>
    </w:p>
    <w:p w:rsidR="00BA458A" w:rsidRDefault="00C76CAA">
      <w:pPr>
        <w:spacing w:before="60"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lastRenderedPageBreak/>
        <w:t>105</w:t>
      </w:r>
    </w:p>
    <w:p w:rsidR="00BA458A" w:rsidRDefault="00C76CAA">
      <w:pPr>
        <w:spacing w:after="0" w:line="197" w:lineRule="exact"/>
        <w:ind w:right="-70"/>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lastRenderedPageBreak/>
        <w:t>a</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cubic</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spline</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w w:val="106"/>
          <w:sz w:val="20"/>
          <w:szCs w:val="20"/>
        </w:rPr>
        <w:t>i</w:t>
      </w:r>
      <w:r>
        <w:rPr>
          <w:rFonts w:ascii="Times New Roman" w:eastAsia="Times New Roman" w:hAnsi="Times New Roman" w:cs="Times New Roman"/>
          <w:spacing w:val="-5"/>
          <w:w w:val="106"/>
          <w:sz w:val="20"/>
          <w:szCs w:val="20"/>
        </w:rPr>
        <w:t>n</w:t>
      </w:r>
      <w:r>
        <w:rPr>
          <w:rFonts w:ascii="Times New Roman" w:eastAsia="Times New Roman" w:hAnsi="Times New Roman" w:cs="Times New Roman"/>
          <w:w w:val="114"/>
          <w:sz w:val="20"/>
          <w:szCs w:val="20"/>
        </w:rPr>
        <w:t>ter</w:t>
      </w:r>
      <w:r>
        <w:rPr>
          <w:rFonts w:ascii="Times New Roman" w:eastAsia="Times New Roman" w:hAnsi="Times New Roman" w:cs="Times New Roman"/>
          <w:spacing w:val="6"/>
          <w:w w:val="114"/>
          <w:sz w:val="20"/>
          <w:szCs w:val="20"/>
        </w:rPr>
        <w:t>p</w:t>
      </w:r>
      <w:r>
        <w:rPr>
          <w:rFonts w:ascii="Times New Roman" w:eastAsia="Times New Roman" w:hAnsi="Times New Roman" w:cs="Times New Roman"/>
          <w:w w:val="107"/>
          <w:sz w:val="20"/>
          <w:szCs w:val="20"/>
        </w:rPr>
        <w:t>olation</w:t>
      </w:r>
    </w:p>
    <w:p w:rsidR="00BA458A" w:rsidRDefault="00C76CAA">
      <w:pPr>
        <w:spacing w:after="0" w:line="297" w:lineRule="exact"/>
        <w:ind w:right="-20"/>
        <w:rPr>
          <w:rFonts w:ascii="Times New Roman" w:eastAsia="Times New Roman" w:hAnsi="Times New Roman" w:cs="Times New Roman"/>
          <w:sz w:val="20"/>
          <w:szCs w:val="20"/>
        </w:rPr>
      </w:pPr>
      <w:r>
        <w:br w:type="column"/>
      </w:r>
      <w:r>
        <w:rPr>
          <w:rFonts w:ascii="Times New Roman" w:eastAsia="Times New Roman" w:hAnsi="Times New Roman" w:cs="Times New Roman"/>
          <w:i/>
          <w:w w:val="132"/>
          <w:position w:val="-5"/>
          <w:sz w:val="20"/>
          <w:szCs w:val="20"/>
        </w:rPr>
        <w:lastRenderedPageBreak/>
        <w:t>χ</w:t>
      </w:r>
      <w:r>
        <w:rPr>
          <w:rFonts w:ascii="Times New Roman" w:eastAsia="Times New Roman" w:hAnsi="Times New Roman" w:cs="Times New Roman"/>
          <w:w w:val="132"/>
          <w:position w:val="4"/>
          <w:sz w:val="14"/>
          <w:szCs w:val="14"/>
        </w:rPr>
        <w:t>2</w:t>
      </w:r>
      <w:r>
        <w:rPr>
          <w:rFonts w:ascii="Times New Roman" w:eastAsia="Times New Roman" w:hAnsi="Times New Roman" w:cs="Times New Roman"/>
          <w:spacing w:val="13"/>
          <w:w w:val="132"/>
          <w:position w:val="4"/>
          <w:sz w:val="14"/>
          <w:szCs w:val="14"/>
        </w:rPr>
        <w:t xml:space="preserve"> </w:t>
      </w:r>
      <w:r>
        <w:rPr>
          <w:rFonts w:ascii="Times New Roman" w:eastAsia="Times New Roman" w:hAnsi="Times New Roman" w:cs="Times New Roman"/>
          <w:w w:val="132"/>
          <w:position w:val="-5"/>
          <w:sz w:val="20"/>
          <w:szCs w:val="20"/>
        </w:rPr>
        <w:t>=</w:t>
      </w:r>
      <w:r>
        <w:rPr>
          <w:rFonts w:ascii="Times New Roman" w:eastAsia="Times New Roman" w:hAnsi="Times New Roman" w:cs="Times New Roman"/>
          <w:spacing w:val="-4"/>
          <w:w w:val="132"/>
          <w:position w:val="-5"/>
          <w:sz w:val="20"/>
          <w:szCs w:val="20"/>
        </w:rPr>
        <w:t xml:space="preserve"> </w:t>
      </w:r>
      <w:r>
        <w:rPr>
          <w:rFonts w:ascii="Times New Roman" w:eastAsia="Times New Roman" w:hAnsi="Times New Roman" w:cs="Times New Roman"/>
          <w:w w:val="432"/>
          <w:position w:val="14"/>
          <w:sz w:val="20"/>
          <w:szCs w:val="20"/>
        </w:rPr>
        <w:t>)</w:t>
      </w:r>
      <w:r>
        <w:rPr>
          <w:rFonts w:ascii="Times New Roman" w:eastAsia="Times New Roman" w:hAnsi="Times New Roman" w:cs="Times New Roman"/>
          <w:spacing w:val="-159"/>
          <w:w w:val="432"/>
          <w:position w:val="14"/>
          <w:sz w:val="20"/>
          <w:szCs w:val="20"/>
        </w:rPr>
        <w:t xml:space="preserve"> </w:t>
      </w:r>
      <w:r>
        <w:rPr>
          <w:rFonts w:ascii="Times New Roman" w:eastAsia="Times New Roman" w:hAnsi="Times New Roman" w:cs="Times New Roman"/>
          <w:i/>
          <w:spacing w:val="7"/>
          <w:w w:val="108"/>
          <w:position w:val="9"/>
          <w:sz w:val="20"/>
          <w:szCs w:val="20"/>
        </w:rPr>
        <w:t>v</w:t>
      </w:r>
      <w:r>
        <w:rPr>
          <w:rFonts w:ascii="Times New Roman" w:eastAsia="Times New Roman" w:hAnsi="Times New Roman" w:cs="Times New Roman"/>
          <w:w w:val="116"/>
          <w:position w:val="9"/>
          <w:sz w:val="20"/>
          <w:szCs w:val="20"/>
        </w:rPr>
        <w:t>((</w:t>
      </w:r>
      <w:r>
        <w:rPr>
          <w:rFonts w:ascii="Times New Roman" w:eastAsia="Times New Roman" w:hAnsi="Times New Roman" w:cs="Times New Roman"/>
          <w:i/>
          <w:w w:val="134"/>
          <w:position w:val="9"/>
          <w:sz w:val="20"/>
          <w:szCs w:val="20"/>
        </w:rPr>
        <w:t>λ</w:t>
      </w:r>
      <w:r>
        <w:rPr>
          <w:rFonts w:ascii="Times New Roman" w:eastAsia="Times New Roman" w:hAnsi="Times New Roman" w:cs="Times New Roman"/>
          <w:i/>
          <w:w w:val="145"/>
          <w:position w:val="6"/>
          <w:sz w:val="14"/>
          <w:szCs w:val="14"/>
        </w:rPr>
        <w:t>i</w:t>
      </w:r>
      <w:r>
        <w:rPr>
          <w:rFonts w:ascii="Times New Roman" w:eastAsia="Times New Roman" w:hAnsi="Times New Roman" w:cs="Times New Roman"/>
          <w:i/>
          <w:spacing w:val="-25"/>
          <w:position w:val="6"/>
          <w:sz w:val="14"/>
          <w:szCs w:val="14"/>
        </w:rPr>
        <w:t xml:space="preserve"> </w:t>
      </w:r>
      <w:r>
        <w:rPr>
          <w:rFonts w:ascii="Times New Roman" w:eastAsia="Times New Roman" w:hAnsi="Times New Roman" w:cs="Times New Roman"/>
          <w:position w:val="9"/>
          <w:sz w:val="20"/>
          <w:szCs w:val="20"/>
        </w:rPr>
        <w:t>)</w:t>
      </w:r>
      <w:r>
        <w:rPr>
          <w:rFonts w:ascii="Times New Roman" w:eastAsia="Times New Roman" w:hAnsi="Times New Roman" w:cs="Times New Roman"/>
          <w:spacing w:val="5"/>
          <w:position w:val="9"/>
          <w:sz w:val="20"/>
          <w:szCs w:val="20"/>
        </w:rPr>
        <w:t xml:space="preserve"> </w:t>
      </w:r>
      <w:r>
        <w:rPr>
          <w:rFonts w:ascii="Times New Roman" w:eastAsia="Times New Roman" w:hAnsi="Times New Roman" w:cs="Times New Roman"/>
          <w:i/>
          <w:position w:val="9"/>
          <w:sz w:val="20"/>
          <w:szCs w:val="20"/>
        </w:rPr>
        <w:t>−</w:t>
      </w:r>
      <w:r>
        <w:rPr>
          <w:rFonts w:ascii="Times New Roman" w:eastAsia="Times New Roman" w:hAnsi="Times New Roman" w:cs="Times New Roman"/>
          <w:i/>
          <w:spacing w:val="13"/>
          <w:position w:val="9"/>
          <w:sz w:val="20"/>
          <w:szCs w:val="20"/>
        </w:rPr>
        <w:t xml:space="preserve"> </w:t>
      </w:r>
      <w:r>
        <w:rPr>
          <w:rFonts w:ascii="Times New Roman" w:eastAsia="Times New Roman" w:hAnsi="Times New Roman" w:cs="Times New Roman"/>
          <w:i/>
          <w:w w:val="119"/>
          <w:position w:val="9"/>
          <w:sz w:val="20"/>
          <w:szCs w:val="20"/>
        </w:rPr>
        <w:t>n</w:t>
      </w:r>
      <w:r>
        <w:rPr>
          <w:rFonts w:ascii="Times New Roman" w:eastAsia="Times New Roman" w:hAnsi="Times New Roman" w:cs="Times New Roman"/>
          <w:w w:val="116"/>
          <w:position w:val="9"/>
          <w:sz w:val="20"/>
          <w:szCs w:val="20"/>
        </w:rPr>
        <w:t>(</w:t>
      </w:r>
      <w:r>
        <w:rPr>
          <w:rFonts w:ascii="Times New Roman" w:eastAsia="Times New Roman" w:hAnsi="Times New Roman" w:cs="Times New Roman"/>
          <w:i/>
          <w:w w:val="134"/>
          <w:position w:val="9"/>
          <w:sz w:val="20"/>
          <w:szCs w:val="20"/>
        </w:rPr>
        <w:t>λ</w:t>
      </w:r>
      <w:r>
        <w:rPr>
          <w:rFonts w:ascii="Times New Roman" w:eastAsia="Times New Roman" w:hAnsi="Times New Roman" w:cs="Times New Roman"/>
          <w:i/>
          <w:w w:val="145"/>
          <w:position w:val="6"/>
          <w:sz w:val="14"/>
          <w:szCs w:val="14"/>
        </w:rPr>
        <w:t>i</w:t>
      </w:r>
      <w:r>
        <w:rPr>
          <w:rFonts w:ascii="Times New Roman" w:eastAsia="Times New Roman" w:hAnsi="Times New Roman" w:cs="Times New Roman"/>
          <w:i/>
          <w:spacing w:val="-25"/>
          <w:position w:val="6"/>
          <w:sz w:val="14"/>
          <w:szCs w:val="14"/>
        </w:rPr>
        <w:t xml:space="preserve"> </w:t>
      </w:r>
      <w:r>
        <w:rPr>
          <w:rFonts w:ascii="Times New Roman" w:eastAsia="Times New Roman" w:hAnsi="Times New Roman" w:cs="Times New Roman"/>
          <w:w w:val="116"/>
          <w:position w:val="9"/>
          <w:sz w:val="20"/>
          <w:szCs w:val="20"/>
        </w:rPr>
        <w:t>))</w:t>
      </w:r>
    </w:p>
    <w:p w:rsidR="00BA458A" w:rsidRDefault="00C76CAA">
      <w:pPr>
        <w:spacing w:after="0" w:line="109" w:lineRule="exact"/>
        <w:ind w:left="1261" w:right="1645"/>
        <w:jc w:val="center"/>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8752" behindDoc="1" locked="0" layoutInCell="1" allowOverlap="1">
                <wp:simplePos x="0" y="0"/>
                <wp:positionH relativeFrom="page">
                  <wp:posOffset>5149850</wp:posOffset>
                </wp:positionH>
                <wp:positionV relativeFrom="paragraph">
                  <wp:posOffset>-39370</wp:posOffset>
                </wp:positionV>
                <wp:extent cx="880110" cy="1270"/>
                <wp:effectExtent l="6350" t="0" r="15240" b="1270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0110" cy="1270"/>
                          <a:chOff x="8111" y="-63"/>
                          <a:chExt cx="1386" cy="2"/>
                        </a:xfrm>
                      </wpg:grpSpPr>
                      <wps:wsp>
                        <wps:cNvPr id="13" name="Freeform 11"/>
                        <wps:cNvSpPr>
                          <a:spLocks/>
                        </wps:cNvSpPr>
                        <wps:spPr bwMode="auto">
                          <a:xfrm>
                            <a:off x="8111" y="-63"/>
                            <a:ext cx="1386" cy="2"/>
                          </a:xfrm>
                          <a:custGeom>
                            <a:avLst/>
                            <a:gdLst>
                              <a:gd name="T0" fmla="+- 0 8111 8111"/>
                              <a:gd name="T1" fmla="*/ T0 w 1386"/>
                              <a:gd name="T2" fmla="+- 0 9497 8111"/>
                              <a:gd name="T3" fmla="*/ T2 w 1386"/>
                            </a:gdLst>
                            <a:ahLst/>
                            <a:cxnLst>
                              <a:cxn ang="0">
                                <a:pos x="T1" y="0"/>
                              </a:cxn>
                              <a:cxn ang="0">
                                <a:pos x="T3" y="0"/>
                              </a:cxn>
                            </a:cxnLst>
                            <a:rect l="0" t="0" r="r" b="b"/>
                            <a:pathLst>
                              <a:path w="1386">
                                <a:moveTo>
                                  <a:pt x="0" y="0"/>
                                </a:moveTo>
                                <a:lnTo>
                                  <a:pt x="1386"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405.5pt;margin-top:-3.05pt;width:69.3pt;height:.1pt;z-index:-251657728;mso-position-horizontal-relative:page" coordorigin="8111,-63" coordsize="138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">
                <v:polyline id="Freeform 11" o:spid="_x0000_s1027" style="position:absolute;visibility:visible;mso-wrap-style:square;v-text-anchor:top" points="8111,-63,9497,-63" coordsize="13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X1SwAAA&#10;ANsAAAAPAAAAZHJzL2Rvd25yZXYueG1sRE/dasIwFL4f+A7hCN7N1I6N0RlFhIIwBKc+wKE5NtHm&#10;pDTR1rc3A8G78/H9nvlycI24UResZwWzaQaCuPLacq3geCjfv0GEiKyx8UwK7hRguRi9zbHQvuc/&#10;uu1jLVIIhwIVmBjbQspQGXIYpr4lTtzJdw5jgl0tdYd9CneNzLPsSzq0nBoMtrQ2VF32V6dA93pr&#10;dvZ3fbG7Un8ejnl5bnKlJuNh9QMi0hBf4qd7o9P8D/j/JR0gF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2X1SwAAAANsAAAAPAAAAAAAAAAAAAAAAAJcCAABkcnMvZG93bnJl&#10;di54bWxQSwUGAAAAAAQABAD1AAAAhAMAAAAA&#10;" filled="f" strokeweight="5054emu">
                  <v:path arrowok="t" o:connecttype="custom" o:connectlocs="0,0;1386,0" o:connectangles="0,0"/>
                </v:polyline>
                <w10:wrap anchorx="page"/>
              </v:group>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page">
                  <wp:posOffset>6578600</wp:posOffset>
                </wp:positionH>
                <wp:positionV relativeFrom="paragraph">
                  <wp:posOffset>-93345</wp:posOffset>
                </wp:positionV>
                <wp:extent cx="161290" cy="126365"/>
                <wp:effectExtent l="0" t="0" r="3810" b="508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193" w:lineRule="exact"/>
                              <w:ind w:right="-70"/>
                              <w:rPr>
                                <w:rFonts w:ascii="Times New Roman" w:eastAsia="Times New Roman" w:hAnsi="Times New Roman" w:cs="Times New Roman"/>
                                <w:sz w:val="20"/>
                                <w:szCs w:val="20"/>
                              </w:rPr>
                            </w:pPr>
                            <w:r>
                              <w:rPr>
                                <w:rFonts w:ascii="Times New Roman" w:eastAsia="Times New Roman" w:hAnsi="Times New Roman" w:cs="Times New Roman"/>
                                <w:w w:val="109"/>
                                <w:sz w:val="20"/>
                                <w:szCs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518pt;margin-top:-7.3pt;width:12.7pt;height:9.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" filled="f" stroked="f">
                <v:textbox inset="0,0,0,0">
                  <w:txbxContent>
                    <w:p w:rsidR="00BA458A" w:rsidRDefault="00C76CAA">
                      <w:pPr>
                        <w:spacing w:after="0" w:line="193" w:lineRule="exact"/>
                        <w:ind w:right="-70"/>
                        <w:rPr>
                          <w:rFonts w:ascii="Times New Roman" w:eastAsia="Times New Roman" w:hAnsi="Times New Roman" w:cs="Times New Roman"/>
                          <w:sz w:val="20"/>
                          <w:szCs w:val="20"/>
                        </w:rPr>
                      </w:pPr>
                      <w:r>
                        <w:rPr>
                          <w:rFonts w:ascii="Times New Roman" w:eastAsia="Times New Roman" w:hAnsi="Times New Roman" w:cs="Times New Roman"/>
                          <w:w w:val="109"/>
                          <w:sz w:val="20"/>
                          <w:szCs w:val="20"/>
                        </w:rPr>
                        <w:t>(2)</w:t>
                      </w:r>
                    </w:p>
                  </w:txbxContent>
                </v:textbox>
                <w10:wrap anchorx="page"/>
              </v:shape>
            </w:pict>
          </mc:Fallback>
        </mc:AlternateContent>
      </w:r>
      <w:r>
        <w:rPr>
          <w:rFonts w:ascii="Times New Roman" w:eastAsia="Times New Roman" w:hAnsi="Times New Roman" w:cs="Times New Roman"/>
          <w:i/>
          <w:spacing w:val="7"/>
          <w:w w:val="108"/>
          <w:position w:val="-4"/>
          <w:sz w:val="20"/>
          <w:szCs w:val="20"/>
        </w:rPr>
        <w:t>v</w:t>
      </w:r>
      <w:r>
        <w:rPr>
          <w:rFonts w:ascii="Times New Roman" w:eastAsia="Times New Roman" w:hAnsi="Times New Roman" w:cs="Times New Roman"/>
          <w:w w:val="116"/>
          <w:position w:val="-4"/>
          <w:sz w:val="20"/>
          <w:szCs w:val="20"/>
        </w:rPr>
        <w:t>(</w:t>
      </w:r>
      <w:r>
        <w:rPr>
          <w:rFonts w:ascii="Times New Roman" w:eastAsia="Times New Roman" w:hAnsi="Times New Roman" w:cs="Times New Roman"/>
          <w:i/>
          <w:w w:val="134"/>
          <w:position w:val="-4"/>
          <w:sz w:val="20"/>
          <w:szCs w:val="20"/>
        </w:rPr>
        <w:t>λ</w:t>
      </w:r>
      <w:r>
        <w:rPr>
          <w:rFonts w:ascii="Times New Roman" w:eastAsia="Times New Roman" w:hAnsi="Times New Roman" w:cs="Times New Roman"/>
          <w:i/>
          <w:w w:val="145"/>
          <w:position w:val="-7"/>
          <w:sz w:val="14"/>
          <w:szCs w:val="14"/>
        </w:rPr>
        <w:t>i</w:t>
      </w:r>
      <w:r>
        <w:rPr>
          <w:rFonts w:ascii="Times New Roman" w:eastAsia="Times New Roman" w:hAnsi="Times New Roman" w:cs="Times New Roman"/>
          <w:i/>
          <w:spacing w:val="-25"/>
          <w:position w:val="-7"/>
          <w:sz w:val="14"/>
          <w:szCs w:val="14"/>
        </w:rPr>
        <w:t xml:space="preserve"> </w:t>
      </w:r>
      <w:r>
        <w:rPr>
          <w:rFonts w:ascii="Times New Roman" w:eastAsia="Times New Roman" w:hAnsi="Times New Roman" w:cs="Times New Roman"/>
          <w:w w:val="116"/>
          <w:position w:val="-4"/>
          <w:sz w:val="20"/>
          <w:szCs w:val="20"/>
        </w:rPr>
        <w:t>)</w:t>
      </w:r>
    </w:p>
    <w:p w:rsidR="00BA458A" w:rsidRDefault="00BA458A">
      <w:pPr>
        <w:spacing w:after="0"/>
        <w:jc w:val="center"/>
        <w:sectPr w:rsidR="00BA458A">
          <w:type w:val="continuous"/>
          <w:pgSz w:w="11920" w:h="16840"/>
          <w:pgMar w:top="1560" w:right="1180" w:bottom="280" w:left="820" w:header="720" w:footer="720" w:gutter="0"/>
          <w:cols w:num="3" w:space="720" w:equalWidth="0">
            <w:col w:w="271" w:space="199"/>
            <w:col w:w="2370" w:space="3625"/>
            <w:col w:w="3455"/>
          </w:cols>
        </w:sect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2" w:after="0" w:line="200" w:lineRule="exact"/>
        <w:rPr>
          <w:sz w:val="20"/>
          <w:szCs w:val="20"/>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110</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 w:after="0" w:line="280" w:lineRule="exact"/>
        <w:rPr>
          <w:sz w:val="28"/>
          <w:szCs w:val="28"/>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115</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 w:after="0" w:line="280" w:lineRule="exact"/>
        <w:rPr>
          <w:sz w:val="28"/>
          <w:szCs w:val="28"/>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120</w:t>
      </w:r>
    </w:p>
    <w:p w:rsidR="00BA458A" w:rsidRDefault="00BA458A">
      <w:pPr>
        <w:spacing w:before="3" w:after="0" w:line="150" w:lineRule="exact"/>
        <w:rPr>
          <w:sz w:val="15"/>
          <w:szCs w:val="15"/>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125</w:t>
      </w:r>
    </w:p>
    <w:p w:rsidR="00BA458A" w:rsidRDefault="00C76CAA">
      <w:pPr>
        <w:spacing w:after="0" w:line="193" w:lineRule="exact"/>
        <w:ind w:right="-49"/>
        <w:jc w:val="both"/>
        <w:rPr>
          <w:rFonts w:ascii="Times New Roman" w:eastAsia="Times New Roman" w:hAnsi="Times New Roman" w:cs="Times New Roman"/>
          <w:sz w:val="20"/>
          <w:szCs w:val="20"/>
        </w:rPr>
      </w:pPr>
      <w:r>
        <w:br w:type="column"/>
      </w:r>
      <w:r>
        <w:rPr>
          <w:rFonts w:ascii="Times New Roman" w:eastAsia="Times New Roman" w:hAnsi="Times New Roman" w:cs="Times New Roman"/>
          <w:i/>
          <w:sz w:val="20"/>
          <w:szCs w:val="20"/>
        </w:rPr>
        <w:lastRenderedPageBreak/>
        <w:t>Meth</w:t>
      </w:r>
      <w:r>
        <w:rPr>
          <w:rFonts w:ascii="Times New Roman" w:eastAsia="Times New Roman" w:hAnsi="Times New Roman" w:cs="Times New Roman"/>
          <w:i/>
          <w:spacing w:val="-10"/>
          <w:sz w:val="20"/>
          <w:szCs w:val="20"/>
        </w:rPr>
        <w:t>o</w:t>
      </w:r>
      <w:r>
        <w:rPr>
          <w:rFonts w:ascii="Times New Roman" w:eastAsia="Times New Roman" w:hAnsi="Times New Roman" w:cs="Times New Roman"/>
          <w:i/>
          <w:sz w:val="20"/>
          <w:szCs w:val="20"/>
        </w:rPr>
        <w:t xml:space="preserve">d </w:t>
      </w:r>
      <w:r>
        <w:rPr>
          <w:rFonts w:ascii="Times New Roman" w:eastAsia="Times New Roman" w:hAnsi="Times New Roman" w:cs="Times New Roman"/>
          <w:i/>
          <w:spacing w:val="9"/>
          <w:sz w:val="20"/>
          <w:szCs w:val="20"/>
        </w:rPr>
        <w:t xml:space="preserve"> </w:t>
      </w:r>
      <w:r>
        <w:rPr>
          <w:rFonts w:ascii="Times New Roman" w:eastAsia="Times New Roman" w:hAnsi="Times New Roman" w:cs="Times New Roman"/>
          <w:i/>
          <w:sz w:val="20"/>
          <w:szCs w:val="20"/>
        </w:rPr>
        <w:t>of</w:t>
      </w:r>
      <w:r>
        <w:rPr>
          <w:rFonts w:ascii="Times New Roman" w:eastAsia="Times New Roman" w:hAnsi="Times New Roman" w:cs="Times New Roman"/>
          <w:i/>
          <w:spacing w:val="38"/>
          <w:sz w:val="20"/>
          <w:szCs w:val="20"/>
        </w:rPr>
        <w:t xml:space="preserve"> </w:t>
      </w:r>
      <w:r>
        <w:rPr>
          <w:rFonts w:ascii="Times New Roman" w:eastAsia="Times New Roman" w:hAnsi="Times New Roman" w:cs="Times New Roman"/>
          <w:i/>
          <w:w w:val="106"/>
          <w:sz w:val="20"/>
          <w:szCs w:val="20"/>
        </w:rPr>
        <w:t>Desatu</w:t>
      </w:r>
      <w:r>
        <w:rPr>
          <w:rFonts w:ascii="Times New Roman" w:eastAsia="Times New Roman" w:hAnsi="Times New Roman" w:cs="Times New Roman"/>
          <w:i/>
          <w:spacing w:val="-11"/>
          <w:w w:val="106"/>
          <w:sz w:val="20"/>
          <w:szCs w:val="20"/>
        </w:rPr>
        <w:t>r</w:t>
      </w:r>
      <w:r>
        <w:rPr>
          <w:rFonts w:ascii="Times New Roman" w:eastAsia="Times New Roman" w:hAnsi="Times New Roman" w:cs="Times New Roman"/>
          <w:i/>
          <w:w w:val="106"/>
          <w:sz w:val="20"/>
          <w:szCs w:val="20"/>
        </w:rPr>
        <w:t xml:space="preserve">aiton. </w:t>
      </w:r>
      <w:r>
        <w:rPr>
          <w:rFonts w:ascii="Times New Roman" w:eastAsia="Times New Roman" w:hAnsi="Times New Roman" w:cs="Times New Roman"/>
          <w:i/>
          <w:spacing w:val="22"/>
          <w:w w:val="106"/>
          <w:sz w:val="20"/>
          <w:szCs w:val="20"/>
        </w:rPr>
        <w:t xml:space="preserve"> </w:t>
      </w:r>
      <w:r>
        <w:rPr>
          <w:rFonts w:ascii="Times New Roman" w:eastAsia="Times New Roman" w:hAnsi="Times New Roman" w:cs="Times New Roman"/>
          <w:sz w:val="20"/>
          <w:szCs w:val="20"/>
        </w:rPr>
        <w:t xml:space="preserve">Figure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2</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sh</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ws</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pacing w:val="-5"/>
          <w:w w:val="139"/>
          <w:sz w:val="20"/>
          <w:szCs w:val="20"/>
        </w:rPr>
        <w:t>t</w:t>
      </w:r>
      <w:r>
        <w:rPr>
          <w:rFonts w:ascii="Times New Roman" w:eastAsia="Times New Roman" w:hAnsi="Times New Roman" w:cs="Times New Roman"/>
          <w:w w:val="105"/>
          <w:sz w:val="20"/>
          <w:szCs w:val="20"/>
        </w:rPr>
        <w:t>ypical</w:t>
      </w:r>
    </w:p>
    <w:p w:rsidR="00BA458A" w:rsidRDefault="00C76CAA">
      <w:pPr>
        <w:spacing w:before="9" w:after="0" w:line="247" w:lineRule="auto"/>
        <w:ind w:right="-57"/>
        <w:jc w:val="both"/>
        <w:rPr>
          <w:rFonts w:ascii="Times New Roman" w:eastAsia="Times New Roman" w:hAnsi="Times New Roman" w:cs="Times New Roman"/>
          <w:sz w:val="20"/>
          <w:szCs w:val="20"/>
        </w:rPr>
      </w:pPr>
      <w:r>
        <w:rPr>
          <w:rFonts w:ascii="Times New Roman" w:eastAsia="Times New Roman" w:hAnsi="Times New Roman" w:cs="Times New Roman"/>
          <w:w w:val="111"/>
          <w:sz w:val="20"/>
          <w:szCs w:val="20"/>
        </w:rPr>
        <w:t>situation</w:t>
      </w:r>
      <w:r>
        <w:rPr>
          <w:rFonts w:ascii="Times New Roman" w:eastAsia="Times New Roman" w:hAnsi="Times New Roman" w:cs="Times New Roman"/>
          <w:spacing w:val="14"/>
          <w:w w:val="11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w w:val="113"/>
          <w:sz w:val="20"/>
          <w:szCs w:val="20"/>
        </w:rPr>
        <w:t>saturated</w:t>
      </w:r>
      <w:r>
        <w:rPr>
          <w:rFonts w:ascii="Times New Roman" w:eastAsia="Times New Roman" w:hAnsi="Times New Roman" w:cs="Times New Roman"/>
          <w:spacing w:val="12"/>
          <w:w w:val="113"/>
          <w:sz w:val="20"/>
          <w:szCs w:val="20"/>
        </w:rPr>
        <w:t xml:space="preserve"> </w:t>
      </w:r>
      <w:r>
        <w:rPr>
          <w:rFonts w:ascii="Times New Roman" w:eastAsia="Times New Roman" w:hAnsi="Times New Roman" w:cs="Times New Roman"/>
          <w:sz w:val="20"/>
          <w:szCs w:val="20"/>
        </w:rPr>
        <w:t xml:space="preserve">signals.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 xml:space="preserve">This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will</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e</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used</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w w:val="107"/>
          <w:sz w:val="20"/>
          <w:szCs w:val="20"/>
        </w:rPr>
        <w:t xml:space="preserve">as </w:t>
      </w:r>
      <w:r>
        <w:rPr>
          <w:rFonts w:ascii="Times New Roman" w:eastAsia="Times New Roman" w:hAnsi="Times New Roman" w:cs="Times New Roman"/>
          <w:sz w:val="20"/>
          <w:szCs w:val="20"/>
        </w:rPr>
        <w:t>an</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example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explain</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meth</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w w:val="111"/>
          <w:sz w:val="20"/>
          <w:szCs w:val="20"/>
        </w:rPr>
        <w:t>extra</w:t>
      </w:r>
      <w:r>
        <w:rPr>
          <w:rFonts w:ascii="Times New Roman" w:eastAsia="Times New Roman" w:hAnsi="Times New Roman" w:cs="Times New Roman"/>
          <w:spacing w:val="6"/>
          <w:w w:val="111"/>
          <w:sz w:val="20"/>
          <w:szCs w:val="20"/>
        </w:rPr>
        <w:t>p</w:t>
      </w:r>
      <w:r>
        <w:rPr>
          <w:rFonts w:ascii="Times New Roman" w:eastAsia="Times New Roman" w:hAnsi="Times New Roman" w:cs="Times New Roman"/>
          <w:w w:val="109"/>
          <w:sz w:val="20"/>
          <w:szCs w:val="20"/>
        </w:rPr>
        <w:t>olatin</w:t>
      </w:r>
      <w:r>
        <w:rPr>
          <w:rFonts w:ascii="Times New Roman" w:eastAsia="Times New Roman" w:hAnsi="Times New Roman" w:cs="Times New Roman"/>
          <w:w w:val="99"/>
          <w:sz w:val="20"/>
          <w:szCs w:val="20"/>
        </w:rPr>
        <w:t xml:space="preserve">g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w w:val="113"/>
          <w:sz w:val="20"/>
          <w:szCs w:val="20"/>
        </w:rPr>
        <w:t>saturated</w:t>
      </w:r>
      <w:r>
        <w:rPr>
          <w:rFonts w:ascii="Times New Roman" w:eastAsia="Times New Roman" w:hAnsi="Times New Roman" w:cs="Times New Roman"/>
          <w:spacing w:val="27"/>
          <w:w w:val="113"/>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whi</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refer</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 xml:space="preserve">this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w w:val="111"/>
          <w:sz w:val="20"/>
          <w:szCs w:val="20"/>
        </w:rPr>
        <w:t>pa</w:t>
      </w:r>
      <w:r>
        <w:rPr>
          <w:rFonts w:ascii="Times New Roman" w:eastAsia="Times New Roman" w:hAnsi="Times New Roman" w:cs="Times New Roman"/>
          <w:spacing w:val="6"/>
          <w:w w:val="111"/>
          <w:sz w:val="20"/>
          <w:szCs w:val="20"/>
        </w:rPr>
        <w:t>p</w:t>
      </w:r>
      <w:r>
        <w:rPr>
          <w:rFonts w:ascii="Times New Roman" w:eastAsia="Times New Roman" w:hAnsi="Times New Roman" w:cs="Times New Roman"/>
          <w:w w:val="99"/>
          <w:sz w:val="20"/>
          <w:szCs w:val="20"/>
        </w:rPr>
        <w:t>e</w:t>
      </w:r>
      <w:r>
        <w:rPr>
          <w:rFonts w:ascii="Times New Roman" w:eastAsia="Times New Roman" w:hAnsi="Times New Roman" w:cs="Times New Roman"/>
          <w:w w:val="116"/>
          <w:sz w:val="20"/>
          <w:szCs w:val="20"/>
        </w:rPr>
        <w:t xml:space="preserve">r </w:t>
      </w:r>
      <w:r>
        <w:rPr>
          <w:rFonts w:ascii="Times New Roman" w:eastAsia="Times New Roman" w:hAnsi="Times New Roman" w:cs="Times New Roman"/>
          <w:sz w:val="20"/>
          <w:szCs w:val="20"/>
        </w:rPr>
        <w:t xml:space="preserve">as </w:t>
      </w:r>
      <w:r>
        <w:rPr>
          <w:rFonts w:ascii="Times New Roman" w:eastAsia="Times New Roman" w:hAnsi="Times New Roman" w:cs="Times New Roman"/>
          <w:w w:val="111"/>
          <w:sz w:val="20"/>
          <w:szCs w:val="20"/>
        </w:rPr>
        <w:t>desaturation.</w:t>
      </w:r>
      <w:r>
        <w:rPr>
          <w:rFonts w:ascii="Times New Roman" w:eastAsia="Times New Roman" w:hAnsi="Times New Roman" w:cs="Times New Roman"/>
          <w:spacing w:val="22"/>
          <w:w w:val="111"/>
          <w:sz w:val="20"/>
          <w:szCs w:val="20"/>
        </w:rPr>
        <w:t xml:space="preserve"> </w:t>
      </w:r>
      <w:r>
        <w:rPr>
          <w:rFonts w:ascii="Times New Roman" w:eastAsia="Times New Roman" w:hAnsi="Times New Roman" w:cs="Times New Roman"/>
          <w:sz w:val="20"/>
          <w:szCs w:val="20"/>
        </w:rPr>
        <w:t>When</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alan</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he</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causes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w w:val="104"/>
          <w:sz w:val="20"/>
          <w:szCs w:val="20"/>
        </w:rPr>
        <w:t xml:space="preserve">in- </w:t>
      </w:r>
      <w:r>
        <w:rPr>
          <w:rFonts w:ascii="Times New Roman" w:eastAsia="Times New Roman" w:hAnsi="Times New Roman" w:cs="Times New Roman"/>
          <w:sz w:val="20"/>
          <w:szCs w:val="20"/>
        </w:rPr>
        <w:t>duced</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signal</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so</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large,</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pads</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directly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w w:val="109"/>
          <w:sz w:val="20"/>
          <w:szCs w:val="20"/>
        </w:rPr>
        <w:t>undern</w:t>
      </w:r>
      <w:r>
        <w:rPr>
          <w:rFonts w:ascii="Times New Roman" w:eastAsia="Times New Roman" w:hAnsi="Times New Roman" w:cs="Times New Roman"/>
          <w:w w:val="99"/>
          <w:sz w:val="20"/>
          <w:szCs w:val="20"/>
        </w:rPr>
        <w:t>e</w:t>
      </w:r>
      <w:r>
        <w:rPr>
          <w:rFonts w:ascii="Times New Roman" w:eastAsia="Times New Roman" w:hAnsi="Times New Roman" w:cs="Times New Roman"/>
          <w:w w:val="117"/>
          <w:sz w:val="20"/>
          <w:szCs w:val="20"/>
        </w:rPr>
        <w:t xml:space="preserve">ath </w:t>
      </w:r>
      <w:r>
        <w:rPr>
          <w:rFonts w:ascii="Times New Roman" w:eastAsia="Times New Roman" w:hAnsi="Times New Roman" w:cs="Times New Roman"/>
          <w:sz w:val="20"/>
          <w:szCs w:val="20"/>
        </w:rPr>
        <w:t>collect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largest</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harge</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pacing w:val="-5"/>
          <w:w w:val="139"/>
          <w:sz w:val="20"/>
          <w:szCs w:val="20"/>
        </w:rPr>
        <w:t>t</w:t>
      </w:r>
      <w:r>
        <w:rPr>
          <w:rFonts w:ascii="Times New Roman" w:eastAsia="Times New Roman" w:hAnsi="Times New Roman" w:cs="Times New Roman"/>
          <w:w w:val="104"/>
          <w:sz w:val="20"/>
          <w:szCs w:val="20"/>
        </w:rPr>
        <w:t>ypically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ould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6"/>
          <w:w w:val="110"/>
          <w:sz w:val="20"/>
          <w:szCs w:val="20"/>
        </w:rPr>
        <w:t>b</w:t>
      </w:r>
      <w:r>
        <w:rPr>
          <w:rFonts w:ascii="Times New Roman" w:eastAsia="Times New Roman" w:hAnsi="Times New Roman" w:cs="Times New Roman"/>
          <w:w w:val="99"/>
          <w:sz w:val="20"/>
          <w:szCs w:val="20"/>
        </w:rPr>
        <w:t xml:space="preserve">e </w:t>
      </w:r>
      <w:r>
        <w:rPr>
          <w:rFonts w:ascii="Times New Roman" w:eastAsia="Times New Roman" w:hAnsi="Times New Roman" w:cs="Times New Roman"/>
          <w:w w:val="113"/>
          <w:sz w:val="20"/>
          <w:szCs w:val="20"/>
        </w:rPr>
        <w:t xml:space="preserve">saturated. </w:t>
      </w:r>
      <w:r>
        <w:rPr>
          <w:rFonts w:ascii="Times New Roman" w:eastAsia="Times New Roman" w:hAnsi="Times New Roman" w:cs="Times New Roman"/>
          <w:spacing w:val="5"/>
          <w:w w:val="113"/>
          <w:sz w:val="20"/>
          <w:szCs w:val="20"/>
        </w:rPr>
        <w:t xml:space="preserve"> </w:t>
      </w:r>
      <w:r>
        <w:rPr>
          <w:rFonts w:ascii="Times New Roman" w:eastAsia="Times New Roman" w:hAnsi="Times New Roman" w:cs="Times New Roman"/>
          <w:sz w:val="20"/>
          <w:szCs w:val="20"/>
        </w:rPr>
        <w:t xml:space="preserve">These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w w:val="107"/>
          <w:sz w:val="20"/>
          <w:szCs w:val="20"/>
        </w:rPr>
        <w:t>repres</w:t>
      </w:r>
      <w:r>
        <w:rPr>
          <w:rFonts w:ascii="Times New Roman" w:eastAsia="Times New Roman" w:hAnsi="Times New Roman" w:cs="Times New Roman"/>
          <w:spacing w:val="1"/>
          <w:w w:val="107"/>
          <w:sz w:val="20"/>
          <w:szCs w:val="20"/>
        </w:rPr>
        <w:t>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07"/>
          <w:sz w:val="20"/>
          <w:szCs w:val="20"/>
        </w:rPr>
        <w:t>ted</w:t>
      </w:r>
      <w:r>
        <w:rPr>
          <w:rFonts w:ascii="Times New Roman" w:eastAsia="Times New Roman" w:hAnsi="Times New Roman" w:cs="Times New Roman"/>
          <w:spacing w:val="29"/>
          <w:w w:val="10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i/>
          <w:w w:val="88"/>
          <w:sz w:val="20"/>
          <w:szCs w:val="20"/>
        </w:rPr>
        <w:t>q</w:t>
      </w:r>
      <w:r>
        <w:rPr>
          <w:rFonts w:ascii="Times New Roman" w:eastAsia="Times New Roman" w:hAnsi="Times New Roman" w:cs="Times New Roman"/>
          <w:w w:val="113"/>
          <w:position w:val="-3"/>
          <w:sz w:val="14"/>
          <w:szCs w:val="14"/>
        </w:rPr>
        <w:t>1</w:t>
      </w:r>
      <w:r>
        <w:rPr>
          <w:rFonts w:ascii="Times New Roman" w:eastAsia="Times New Roman" w:hAnsi="Times New Roman" w:cs="Times New Roman"/>
          <w:i/>
          <w:w w:val="131"/>
          <w:position w:val="1"/>
          <w:sz w:val="10"/>
          <w:szCs w:val="10"/>
        </w:rPr>
        <w:t>!</w:t>
      </w:r>
      <w:r>
        <w:rPr>
          <w:rFonts w:ascii="Times New Roman" w:eastAsia="Times New Roman" w:hAnsi="Times New Roman" w:cs="Times New Roman"/>
          <w:i/>
          <w:position w:val="1"/>
          <w:sz w:val="10"/>
          <w:szCs w:val="10"/>
        </w:rPr>
        <w:t xml:space="preserve">   </w:t>
      </w:r>
      <w:r>
        <w:rPr>
          <w:rFonts w:ascii="Times New Roman" w:eastAsia="Times New Roman" w:hAnsi="Times New Roman" w:cs="Times New Roman"/>
          <w:i/>
          <w:spacing w:val="-4"/>
          <w:position w:val="1"/>
          <w:sz w:val="10"/>
          <w:szCs w:val="1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i/>
          <w:w w:val="88"/>
          <w:sz w:val="20"/>
          <w:szCs w:val="20"/>
        </w:rPr>
        <w:t>q</w:t>
      </w:r>
      <w:r>
        <w:rPr>
          <w:rFonts w:ascii="Times New Roman" w:eastAsia="Times New Roman" w:hAnsi="Times New Roman" w:cs="Times New Roman"/>
          <w:w w:val="113"/>
          <w:position w:val="-3"/>
          <w:sz w:val="14"/>
          <w:szCs w:val="14"/>
        </w:rPr>
        <w:t>2</w:t>
      </w:r>
      <w:r>
        <w:rPr>
          <w:rFonts w:ascii="Times New Roman" w:eastAsia="Times New Roman" w:hAnsi="Times New Roman" w:cs="Times New Roman"/>
          <w:i/>
          <w:w w:val="131"/>
          <w:position w:val="1"/>
          <w:sz w:val="10"/>
          <w:szCs w:val="10"/>
        </w:rPr>
        <w:t>!</w:t>
      </w:r>
      <w:r>
        <w:rPr>
          <w:rFonts w:ascii="Times New Roman" w:eastAsia="Times New Roman" w:hAnsi="Times New Roman" w:cs="Times New Roman"/>
          <w:i/>
          <w:position w:val="1"/>
          <w:sz w:val="10"/>
          <w:szCs w:val="10"/>
        </w:rPr>
        <w:t xml:space="preserve">   </w:t>
      </w:r>
      <w:r>
        <w:rPr>
          <w:rFonts w:ascii="Times New Roman" w:eastAsia="Times New Roman" w:hAnsi="Times New Roman" w:cs="Times New Roman"/>
          <w:i/>
          <w:spacing w:val="-4"/>
          <w:position w:val="1"/>
          <w:sz w:val="10"/>
          <w:szCs w:val="10"/>
        </w:rPr>
        <w:t xml:space="preserve"> </w:t>
      </w:r>
      <w:r>
        <w:rPr>
          <w:rFonts w:ascii="Times New Roman" w:eastAsia="Times New Roman" w:hAnsi="Times New Roman" w:cs="Times New Roman"/>
          <w:w w:val="106"/>
          <w:sz w:val="20"/>
          <w:szCs w:val="20"/>
        </w:rPr>
        <w:t xml:space="preserve">in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figure</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2.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pads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further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5"/>
          <w:sz w:val="20"/>
          <w:szCs w:val="20"/>
        </w:rPr>
        <w:t>a</w:t>
      </w:r>
      <w:r>
        <w:rPr>
          <w:rFonts w:ascii="Times New Roman" w:eastAsia="Times New Roman" w:hAnsi="Times New Roman" w:cs="Times New Roman"/>
          <w:spacing w:val="-6"/>
          <w:sz w:val="20"/>
          <w:szCs w:val="20"/>
        </w:rPr>
        <w:t>wa</w:t>
      </w:r>
      <w:r>
        <w:rPr>
          <w:rFonts w:ascii="Times New Roman" w:eastAsia="Times New Roman" w:hAnsi="Times New Roman" w:cs="Times New Roman"/>
          <w:sz w:val="20"/>
          <w:szCs w:val="20"/>
        </w:rPr>
        <w:t>y</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ould</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w w:val="105"/>
          <w:sz w:val="20"/>
          <w:szCs w:val="20"/>
        </w:rPr>
        <w:t>ex</w:t>
      </w:r>
      <w:r>
        <w:rPr>
          <w:rFonts w:ascii="Times New Roman" w:eastAsia="Times New Roman" w:hAnsi="Times New Roman" w:cs="Times New Roman"/>
          <w:spacing w:val="6"/>
          <w:w w:val="105"/>
          <w:sz w:val="20"/>
          <w:szCs w:val="20"/>
        </w:rPr>
        <w:t>p</w:t>
      </w:r>
      <w:r>
        <w:rPr>
          <w:rFonts w:ascii="Times New Roman" w:eastAsia="Times New Roman" w:hAnsi="Times New Roman" w:cs="Times New Roman"/>
          <w:w w:val="103"/>
          <w:sz w:val="20"/>
          <w:szCs w:val="20"/>
        </w:rPr>
        <w:t xml:space="preserve">eri- </w:t>
      </w:r>
      <w:r>
        <w:rPr>
          <w:rFonts w:ascii="Times New Roman" w:eastAsia="Times New Roman" w:hAnsi="Times New Roman" w:cs="Times New Roman"/>
          <w:sz w:val="20"/>
          <w:szCs w:val="20"/>
        </w:rPr>
        <w:t>ence</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 xml:space="preserve">smaller,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07"/>
          <w:sz w:val="20"/>
          <w:szCs w:val="20"/>
        </w:rPr>
        <w:t>non-saturated</w:t>
      </w:r>
      <w:r>
        <w:rPr>
          <w:rFonts w:ascii="Times New Roman" w:eastAsia="Times New Roman" w:hAnsi="Times New Roman" w:cs="Times New Roman"/>
          <w:spacing w:val="47"/>
          <w:w w:val="107"/>
          <w:sz w:val="20"/>
          <w:szCs w:val="20"/>
        </w:rPr>
        <w:t xml:space="preserve"> </w:t>
      </w:r>
      <w:r>
        <w:rPr>
          <w:rFonts w:ascii="Times New Roman" w:eastAsia="Times New Roman" w:hAnsi="Times New Roman" w:cs="Times New Roman"/>
          <w:w w:val="107"/>
          <w:sz w:val="20"/>
          <w:szCs w:val="20"/>
        </w:rPr>
        <w:t>signals.</w:t>
      </w:r>
    </w:p>
    <w:p w:rsidR="00BA458A" w:rsidRDefault="00C76CAA">
      <w:pPr>
        <w:spacing w:before="2" w:after="0" w:line="249" w:lineRule="auto"/>
        <w:ind w:right="-54" w:firstLine="1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Though </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 xml:space="preserve">don’t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kn</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 xml:space="preserve">w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harge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w w:val="111"/>
          <w:sz w:val="20"/>
          <w:szCs w:val="20"/>
        </w:rPr>
        <w:t xml:space="preserve">satu- </w:t>
      </w:r>
      <w:r>
        <w:rPr>
          <w:rFonts w:ascii="Times New Roman" w:eastAsia="Times New Roman" w:hAnsi="Times New Roman" w:cs="Times New Roman"/>
          <w:sz w:val="20"/>
          <w:szCs w:val="20"/>
        </w:rPr>
        <w:t xml:space="preserve">rated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pads,</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kn</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w w:val="121"/>
          <w:sz w:val="20"/>
          <w:szCs w:val="20"/>
        </w:rPr>
        <w:t>that</w:t>
      </w:r>
      <w:r>
        <w:rPr>
          <w:rFonts w:ascii="Times New Roman" w:eastAsia="Times New Roman" w:hAnsi="Times New Roman" w:cs="Times New Roman"/>
          <w:spacing w:val="-3"/>
          <w:w w:val="12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pads</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harges</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5"/>
          <w:w w:val="106"/>
          <w:sz w:val="20"/>
          <w:szCs w:val="20"/>
        </w:rPr>
        <w:t>m</w:t>
      </w:r>
      <w:r>
        <w:rPr>
          <w:rFonts w:ascii="Times New Roman" w:eastAsia="Times New Roman" w:hAnsi="Times New Roman" w:cs="Times New Roman"/>
          <w:w w:val="114"/>
          <w:sz w:val="20"/>
          <w:szCs w:val="20"/>
        </w:rPr>
        <w:t xml:space="preserve">ust </w:t>
      </w:r>
      <w:r>
        <w:rPr>
          <w:rFonts w:ascii="Times New Roman" w:eastAsia="Times New Roman" w:hAnsi="Times New Roman" w:cs="Times New Roman"/>
          <w:sz w:val="20"/>
          <w:szCs w:val="20"/>
        </w:rPr>
        <w:t xml:space="preserve">satisfy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sha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 xml:space="preserve">us,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using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 xml:space="preserve">these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w w:val="105"/>
          <w:sz w:val="20"/>
          <w:szCs w:val="20"/>
        </w:rPr>
        <w:t xml:space="preserve">small </w:t>
      </w:r>
      <w:r>
        <w:rPr>
          <w:rFonts w:ascii="Times New Roman" w:eastAsia="Times New Roman" w:hAnsi="Times New Roman" w:cs="Times New Roman"/>
          <w:w w:val="110"/>
          <w:sz w:val="20"/>
          <w:szCs w:val="20"/>
        </w:rPr>
        <w:t>non-saturated</w:t>
      </w:r>
      <w:r>
        <w:rPr>
          <w:rFonts w:ascii="Times New Roman" w:eastAsia="Times New Roman" w:hAnsi="Times New Roman" w:cs="Times New Roman"/>
          <w:spacing w:val="3"/>
          <w:w w:val="110"/>
          <w:sz w:val="20"/>
          <w:szCs w:val="20"/>
        </w:rPr>
        <w:t xml:space="preserve"> </w:t>
      </w:r>
      <w:r>
        <w:rPr>
          <w:rFonts w:ascii="Times New Roman" w:eastAsia="Times New Roman" w:hAnsi="Times New Roman" w:cs="Times New Roman"/>
          <w:sz w:val="20"/>
          <w:szCs w:val="20"/>
        </w:rPr>
        <w:t>tails</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of 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w w:val="110"/>
          <w:sz w:val="20"/>
          <w:szCs w:val="20"/>
        </w:rPr>
        <w:t>distribution</w:t>
      </w:r>
      <w:r>
        <w:rPr>
          <w:rFonts w:ascii="Times New Roman" w:eastAsia="Times New Roman" w:hAnsi="Times New Roman" w:cs="Times New Roman"/>
          <w:spacing w:val="3"/>
          <w:w w:val="110"/>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w w:val="110"/>
          <w:sz w:val="20"/>
          <w:szCs w:val="20"/>
        </w:rPr>
        <w:t xml:space="preserve">extrap- </w:t>
      </w:r>
      <w:r>
        <w:rPr>
          <w:rFonts w:ascii="Times New Roman" w:eastAsia="Times New Roman" w:hAnsi="Times New Roman" w:cs="Times New Roman"/>
          <w:sz w:val="20"/>
          <w:szCs w:val="20"/>
        </w:rPr>
        <w:t>olate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using the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kn</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PRF</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get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w w:val="109"/>
          <w:sz w:val="20"/>
          <w:szCs w:val="20"/>
        </w:rPr>
        <w:t>unkn</w:t>
      </w:r>
      <w:r>
        <w:rPr>
          <w:rFonts w:ascii="Times New Roman" w:eastAsia="Times New Roman" w:hAnsi="Times New Roman" w:cs="Times New Roman"/>
          <w:spacing w:val="-5"/>
          <w:w w:val="99"/>
          <w:sz w:val="20"/>
          <w:szCs w:val="20"/>
        </w:rPr>
        <w:t>o</w:t>
      </w:r>
      <w:r>
        <w:rPr>
          <w:rFonts w:ascii="Times New Roman" w:eastAsia="Times New Roman" w:hAnsi="Times New Roman" w:cs="Times New Roman"/>
          <w:w w:val="105"/>
          <w:sz w:val="20"/>
          <w:szCs w:val="20"/>
        </w:rPr>
        <w:t xml:space="preserve">wn, </w:t>
      </w:r>
      <w:r>
        <w:rPr>
          <w:rFonts w:ascii="Times New Roman" w:eastAsia="Times New Roman" w:hAnsi="Times New Roman" w:cs="Times New Roman"/>
          <w:w w:val="113"/>
          <w:sz w:val="20"/>
          <w:szCs w:val="20"/>
        </w:rPr>
        <w:t>saturated,</w:t>
      </w:r>
      <w:r>
        <w:rPr>
          <w:rFonts w:ascii="Times New Roman" w:eastAsia="Times New Roman" w:hAnsi="Times New Roman" w:cs="Times New Roman"/>
          <w:spacing w:val="10"/>
          <w:w w:val="113"/>
          <w:sz w:val="20"/>
          <w:szCs w:val="20"/>
        </w:rPr>
        <w:t xml:space="preserve"> </w:t>
      </w:r>
      <w:r>
        <w:rPr>
          <w:rFonts w:ascii="Times New Roman" w:eastAsia="Times New Roman" w:hAnsi="Times New Roman" w:cs="Times New Roman"/>
          <w:spacing w:val="-5"/>
          <w:w w:val="99"/>
          <w:sz w:val="20"/>
          <w:szCs w:val="20"/>
        </w:rPr>
        <w:t>c</w:t>
      </w:r>
      <w:r>
        <w:rPr>
          <w:rFonts w:ascii="Times New Roman" w:eastAsia="Times New Roman" w:hAnsi="Times New Roman" w:cs="Times New Roman"/>
          <w:w w:val="112"/>
          <w:sz w:val="20"/>
          <w:szCs w:val="20"/>
        </w:rPr>
        <w:t>har</w:t>
      </w:r>
      <w:r>
        <w:rPr>
          <w:rFonts w:ascii="Times New Roman" w:eastAsia="Times New Roman" w:hAnsi="Times New Roman" w:cs="Times New Roman"/>
          <w:w w:val="99"/>
          <w:sz w:val="20"/>
          <w:szCs w:val="20"/>
        </w:rPr>
        <w:t>ge</w:t>
      </w:r>
      <w:r>
        <w:rPr>
          <w:rFonts w:ascii="Times New Roman" w:eastAsia="Times New Roman" w:hAnsi="Times New Roman" w:cs="Times New Roman"/>
          <w:w w:val="104"/>
          <w:sz w:val="20"/>
          <w:szCs w:val="20"/>
        </w:rPr>
        <w:t>s.</w:t>
      </w:r>
    </w:p>
    <w:p w:rsidR="00BA458A" w:rsidRDefault="00C76CAA">
      <w:pPr>
        <w:spacing w:after="0" w:line="240" w:lineRule="auto"/>
        <w:ind w:left="199"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meth</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 xml:space="preserve">summarized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w w:val="104"/>
          <w:sz w:val="20"/>
          <w:szCs w:val="20"/>
        </w:rPr>
        <w:t>su</w:t>
      </w:r>
      <w:r>
        <w:rPr>
          <w:rFonts w:ascii="Times New Roman" w:eastAsia="Times New Roman" w:hAnsi="Times New Roman" w:cs="Times New Roman"/>
          <w:spacing w:val="-5"/>
          <w:w w:val="104"/>
          <w:sz w:val="20"/>
          <w:szCs w:val="20"/>
        </w:rPr>
        <w:t>c</w:t>
      </w:r>
      <w:r>
        <w:rPr>
          <w:rFonts w:ascii="Times New Roman" w:eastAsia="Times New Roman" w:hAnsi="Times New Roman" w:cs="Times New Roman"/>
          <w:w w:val="106"/>
          <w:sz w:val="20"/>
          <w:szCs w:val="20"/>
        </w:rPr>
        <w:t>h:</w:t>
      </w:r>
    </w:p>
    <w:p w:rsidR="00BA458A" w:rsidRDefault="00C76CAA">
      <w:pPr>
        <w:spacing w:before="76" w:after="0" w:line="249" w:lineRule="auto"/>
        <w:ind w:left="354" w:right="-54" w:hanging="35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Get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unkn</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 xml:space="preserve">wn,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w w:val="113"/>
          <w:sz w:val="20"/>
          <w:szCs w:val="20"/>
        </w:rPr>
        <w:t xml:space="preserve">saturated, </w:t>
      </w:r>
      <w:r>
        <w:rPr>
          <w:rFonts w:ascii="Times New Roman" w:eastAsia="Times New Roman" w:hAnsi="Times New Roman" w:cs="Times New Roman"/>
          <w:spacing w:val="1"/>
          <w:w w:val="113"/>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harge </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 xml:space="preserve">alues </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w w:val="104"/>
          <w:sz w:val="20"/>
          <w:szCs w:val="20"/>
        </w:rPr>
        <w:t xml:space="preserve">from </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umerical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w w:val="105"/>
          <w:sz w:val="20"/>
          <w:szCs w:val="20"/>
        </w:rPr>
        <w:t>minimizer</w:t>
      </w:r>
    </w:p>
    <w:p w:rsidR="00BA458A" w:rsidRDefault="00C76CAA">
      <w:pPr>
        <w:spacing w:before="5" w:after="0" w:line="249" w:lineRule="auto"/>
        <w:ind w:left="354" w:right="-54" w:hanging="35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w w:val="108"/>
          <w:sz w:val="20"/>
          <w:szCs w:val="20"/>
        </w:rPr>
        <w:t>Calculate</w:t>
      </w:r>
      <w:r>
        <w:rPr>
          <w:rFonts w:ascii="Times New Roman" w:eastAsia="Times New Roman" w:hAnsi="Times New Roman" w:cs="Times New Roman"/>
          <w:spacing w:val="36"/>
          <w:w w:val="108"/>
          <w:sz w:val="20"/>
          <w:szCs w:val="20"/>
        </w:rPr>
        <w:t xml:space="preserve"> </w:t>
      </w:r>
      <w:r>
        <w:rPr>
          <w:rFonts w:ascii="Times New Roman" w:eastAsia="Times New Roman" w:hAnsi="Times New Roman" w:cs="Times New Roman"/>
          <w:sz w:val="20"/>
          <w:szCs w:val="20"/>
        </w:rPr>
        <w:t xml:space="preserve">total </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harge,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 xml:space="preserve">Q,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within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ay</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w w:val="101"/>
          <w:sz w:val="20"/>
          <w:szCs w:val="20"/>
        </w:rPr>
        <w:t xml:space="preserve">Also </w:t>
      </w:r>
      <w:r>
        <w:rPr>
          <w:rFonts w:ascii="Times New Roman" w:eastAsia="Times New Roman" w:hAnsi="Times New Roman" w:cs="Times New Roman"/>
          <w:sz w:val="20"/>
          <w:szCs w:val="20"/>
        </w:rPr>
        <w:t xml:space="preserve">calculate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eig</w:t>
      </w:r>
      <w:r>
        <w:rPr>
          <w:rFonts w:ascii="Times New Roman" w:eastAsia="Times New Roman" w:hAnsi="Times New Roman" w:cs="Times New Roman"/>
          <w:spacing w:val="-5"/>
          <w:sz w:val="20"/>
          <w:szCs w:val="20"/>
        </w:rPr>
        <w:t>h</w:t>
      </w:r>
      <w:r>
        <w:rPr>
          <w:rFonts w:ascii="Times New Roman" w:eastAsia="Times New Roman" w:hAnsi="Times New Roman" w:cs="Times New Roman"/>
          <w:sz w:val="20"/>
          <w:szCs w:val="20"/>
        </w:rPr>
        <w:t xml:space="preserve">ted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mean</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i/>
          <w:spacing w:val="-101"/>
          <w:w w:val="128"/>
          <w:sz w:val="20"/>
          <w:szCs w:val="20"/>
        </w:rPr>
        <w:t>x</w:t>
      </w:r>
      <w:r>
        <w:rPr>
          <w:rFonts w:ascii="Times New Roman" w:eastAsia="Times New Roman" w:hAnsi="Times New Roman" w:cs="Times New Roman"/>
          <w:w w:val="99"/>
          <w:sz w:val="20"/>
          <w:szCs w:val="20"/>
        </w:rPr>
        <w:t>¯</w:t>
      </w:r>
    </w:p>
    <w:p w:rsidR="00BA458A" w:rsidRDefault="00C76CAA">
      <w:pPr>
        <w:spacing w:after="0" w:line="240" w:lineRule="exact"/>
        <w:ind w:left="354" w:right="-54" w:hanging="35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Using</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mean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i/>
          <w:spacing w:val="-110"/>
          <w:w w:val="109"/>
          <w:sz w:val="20"/>
          <w:szCs w:val="20"/>
        </w:rPr>
        <w:t>x</w:t>
      </w:r>
      <w:r>
        <w:rPr>
          <w:rFonts w:ascii="Times New Roman" w:eastAsia="Times New Roman" w:hAnsi="Times New Roman" w:cs="Times New Roman"/>
          <w:spacing w:val="2"/>
          <w:w w:val="109"/>
          <w:sz w:val="20"/>
          <w:szCs w:val="20"/>
        </w:rPr>
        <w:t>¯</w:t>
      </w:r>
      <w:r>
        <w:rPr>
          <w:rFonts w:ascii="Times New Roman" w:eastAsia="Times New Roman" w:hAnsi="Times New Roman" w:cs="Times New Roman"/>
          <w:w w:val="109"/>
          <w:sz w:val="20"/>
          <w:szCs w:val="20"/>
        </w:rPr>
        <w:t>.</w:t>
      </w:r>
      <w:r>
        <w:rPr>
          <w:rFonts w:ascii="Times New Roman" w:eastAsia="Times New Roman" w:hAnsi="Times New Roman" w:cs="Times New Roman"/>
          <w:spacing w:val="49"/>
          <w:w w:val="109"/>
          <w:sz w:val="20"/>
          <w:szCs w:val="20"/>
        </w:rPr>
        <w:t xml:space="preserve"> </w:t>
      </w:r>
      <w:r>
        <w:rPr>
          <w:rFonts w:ascii="Times New Roman" w:eastAsia="Times New Roman" w:hAnsi="Times New Roman" w:cs="Times New Roman"/>
          <w:w w:val="109"/>
          <w:sz w:val="20"/>
          <w:szCs w:val="20"/>
        </w:rPr>
        <w:t>Calculate</w:t>
      </w:r>
      <w:r>
        <w:rPr>
          <w:rFonts w:ascii="Times New Roman" w:eastAsia="Times New Roman" w:hAnsi="Times New Roman" w:cs="Times New Roman"/>
          <w:spacing w:val="9"/>
          <w:w w:val="109"/>
          <w:sz w:val="20"/>
          <w:szCs w:val="20"/>
        </w:rPr>
        <w:t xml:space="preserve"> </w:t>
      </w:r>
      <w:r>
        <w:rPr>
          <w:rFonts w:ascii="Times New Roman" w:eastAsia="Times New Roman" w:hAnsi="Times New Roman" w:cs="Times New Roman"/>
          <w:i/>
          <w:w w:val="137"/>
          <w:sz w:val="20"/>
          <w:szCs w:val="20"/>
        </w:rPr>
        <w:t>λ</w:t>
      </w:r>
      <w:r>
        <w:rPr>
          <w:rFonts w:ascii="Times New Roman" w:eastAsia="Times New Roman" w:hAnsi="Times New Roman" w:cs="Times New Roman"/>
          <w:i/>
          <w:w w:val="137"/>
          <w:position w:val="-3"/>
          <w:sz w:val="14"/>
          <w:szCs w:val="14"/>
        </w:rPr>
        <w:t>i</w:t>
      </w:r>
      <w:r>
        <w:rPr>
          <w:rFonts w:ascii="Times New Roman" w:eastAsia="Times New Roman" w:hAnsi="Times New Roman" w:cs="Times New Roman"/>
          <w:i/>
          <w:spacing w:val="33"/>
          <w:w w:val="137"/>
          <w:position w:val="-3"/>
          <w:sz w:val="14"/>
          <w:szCs w:val="14"/>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w w:val="104"/>
          <w:sz w:val="20"/>
          <w:szCs w:val="20"/>
        </w:rPr>
        <w:t>ea</w:t>
      </w:r>
      <w:r>
        <w:rPr>
          <w:rFonts w:ascii="Times New Roman" w:eastAsia="Times New Roman" w:hAnsi="Times New Roman" w:cs="Times New Roman"/>
          <w:spacing w:val="-5"/>
          <w:w w:val="104"/>
          <w:sz w:val="20"/>
          <w:szCs w:val="20"/>
        </w:rPr>
        <w:t>c</w:t>
      </w:r>
      <w:r>
        <w:rPr>
          <w:rFonts w:ascii="Times New Roman" w:eastAsia="Times New Roman" w:hAnsi="Times New Roman" w:cs="Times New Roman"/>
          <w:w w:val="110"/>
          <w:sz w:val="20"/>
          <w:szCs w:val="20"/>
        </w:rPr>
        <w:t xml:space="preserve">h </w:t>
      </w:r>
      <w:r>
        <w:rPr>
          <w:rFonts w:ascii="Times New Roman" w:eastAsia="Times New Roman" w:hAnsi="Times New Roman" w:cs="Times New Roman"/>
          <w:w w:val="111"/>
          <w:sz w:val="20"/>
          <w:szCs w:val="20"/>
        </w:rPr>
        <w:t>pad</w:t>
      </w:r>
    </w:p>
    <w:p w:rsidR="00BA458A" w:rsidRDefault="00C76CAA">
      <w:pPr>
        <w:spacing w:after="0" w:line="200" w:lineRule="exact"/>
        <w:rPr>
          <w:sz w:val="20"/>
          <w:szCs w:val="20"/>
        </w:rPr>
      </w:pPr>
      <w:r>
        <w:br w:type="column"/>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6" w:after="0" w:line="240" w:lineRule="exact"/>
        <w:rPr>
          <w:sz w:val="24"/>
          <w:szCs w:val="24"/>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140</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 w:after="0" w:line="280" w:lineRule="exact"/>
        <w:rPr>
          <w:sz w:val="28"/>
          <w:szCs w:val="28"/>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145</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1" w:after="0" w:line="240" w:lineRule="exact"/>
        <w:rPr>
          <w:sz w:val="24"/>
          <w:szCs w:val="24"/>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150</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 w:after="0" w:line="280" w:lineRule="exact"/>
        <w:rPr>
          <w:sz w:val="28"/>
          <w:szCs w:val="28"/>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155</w:t>
      </w:r>
    </w:p>
    <w:p w:rsidR="00BA458A" w:rsidRDefault="00C76CAA">
      <w:pPr>
        <w:spacing w:after="0" w:line="143" w:lineRule="exact"/>
        <w:ind w:left="1659" w:right="2737"/>
        <w:jc w:val="center"/>
        <w:rPr>
          <w:rFonts w:ascii="Times New Roman" w:eastAsia="Times New Roman" w:hAnsi="Times New Roman" w:cs="Times New Roman"/>
          <w:sz w:val="14"/>
          <w:szCs w:val="14"/>
        </w:rPr>
      </w:pPr>
      <w:r>
        <w:br w:type="column"/>
      </w:r>
      <w:r>
        <w:rPr>
          <w:rFonts w:ascii="Times New Roman" w:eastAsia="Times New Roman" w:hAnsi="Times New Roman" w:cs="Times New Roman"/>
          <w:i/>
          <w:w w:val="145"/>
          <w:sz w:val="14"/>
          <w:szCs w:val="14"/>
        </w:rPr>
        <w:lastRenderedPageBreak/>
        <w:t>i</w:t>
      </w:r>
    </w:p>
    <w:p w:rsidR="00BA458A" w:rsidRDefault="00BA458A">
      <w:pPr>
        <w:spacing w:before="6" w:after="0" w:line="130" w:lineRule="exact"/>
        <w:rPr>
          <w:sz w:val="13"/>
          <w:szCs w:val="13"/>
        </w:rPr>
      </w:pPr>
    </w:p>
    <w:p w:rsidR="00BA458A" w:rsidRDefault="00BA458A">
      <w:pPr>
        <w:spacing w:after="0" w:line="200" w:lineRule="exact"/>
        <w:rPr>
          <w:sz w:val="20"/>
          <w:szCs w:val="20"/>
        </w:rPr>
      </w:pPr>
    </w:p>
    <w:p w:rsidR="00BA458A" w:rsidRDefault="00C76CAA">
      <w:pPr>
        <w:spacing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3. </w:t>
      </w:r>
      <w:r>
        <w:rPr>
          <w:rFonts w:ascii="Times New Roman" w:eastAsia="Times New Roman" w:hAnsi="Times New Roman" w:cs="Times New Roman"/>
          <w:b/>
          <w:bCs/>
          <w:spacing w:val="42"/>
          <w:sz w:val="20"/>
          <w:szCs w:val="20"/>
        </w:rPr>
        <w:t xml:space="preserve"> </w:t>
      </w:r>
      <w:r>
        <w:rPr>
          <w:rFonts w:ascii="Times New Roman" w:eastAsia="Times New Roman" w:hAnsi="Times New Roman" w:cs="Times New Roman"/>
          <w:b/>
          <w:bCs/>
          <w:w w:val="115"/>
          <w:sz w:val="20"/>
          <w:szCs w:val="20"/>
        </w:rPr>
        <w:t>Ex</w:t>
      </w:r>
      <w:r>
        <w:rPr>
          <w:rFonts w:ascii="Times New Roman" w:eastAsia="Times New Roman" w:hAnsi="Times New Roman" w:cs="Times New Roman"/>
          <w:b/>
          <w:bCs/>
          <w:spacing w:val="8"/>
          <w:w w:val="115"/>
          <w:sz w:val="20"/>
          <w:szCs w:val="20"/>
        </w:rPr>
        <w:t>p</w:t>
      </w:r>
      <w:r>
        <w:rPr>
          <w:rFonts w:ascii="Times New Roman" w:eastAsia="Times New Roman" w:hAnsi="Times New Roman" w:cs="Times New Roman"/>
          <w:b/>
          <w:bCs/>
          <w:w w:val="115"/>
          <w:sz w:val="20"/>
          <w:szCs w:val="20"/>
        </w:rPr>
        <w:t>erime</w:t>
      </w:r>
      <w:r>
        <w:rPr>
          <w:rFonts w:ascii="Times New Roman" w:eastAsia="Times New Roman" w:hAnsi="Times New Roman" w:cs="Times New Roman"/>
          <w:b/>
          <w:bCs/>
          <w:spacing w:val="-7"/>
          <w:w w:val="115"/>
          <w:sz w:val="20"/>
          <w:szCs w:val="20"/>
        </w:rPr>
        <w:t>n</w:t>
      </w:r>
      <w:r>
        <w:rPr>
          <w:rFonts w:ascii="Times New Roman" w:eastAsia="Times New Roman" w:hAnsi="Times New Roman" w:cs="Times New Roman"/>
          <w:b/>
          <w:bCs/>
          <w:w w:val="115"/>
          <w:sz w:val="20"/>
          <w:szCs w:val="20"/>
        </w:rPr>
        <w:t>tal</w:t>
      </w:r>
      <w:r>
        <w:rPr>
          <w:rFonts w:ascii="Times New Roman" w:eastAsia="Times New Roman" w:hAnsi="Times New Roman" w:cs="Times New Roman"/>
          <w:b/>
          <w:bCs/>
          <w:spacing w:val="19"/>
          <w:w w:val="115"/>
          <w:sz w:val="20"/>
          <w:szCs w:val="20"/>
        </w:rPr>
        <w:t xml:space="preserve"> </w:t>
      </w:r>
      <w:r>
        <w:rPr>
          <w:rFonts w:ascii="Times New Roman" w:eastAsia="Times New Roman" w:hAnsi="Times New Roman" w:cs="Times New Roman"/>
          <w:b/>
          <w:bCs/>
          <w:w w:val="117"/>
          <w:sz w:val="20"/>
          <w:szCs w:val="20"/>
        </w:rPr>
        <w:t>dat</w:t>
      </w:r>
      <w:r>
        <w:rPr>
          <w:rFonts w:ascii="Times New Roman" w:eastAsia="Times New Roman" w:hAnsi="Times New Roman" w:cs="Times New Roman"/>
          <w:b/>
          <w:bCs/>
          <w:w w:val="111"/>
          <w:sz w:val="20"/>
          <w:szCs w:val="20"/>
        </w:rPr>
        <w:t>a</w:t>
      </w:r>
    </w:p>
    <w:p w:rsidR="00BA458A" w:rsidRDefault="00BA458A">
      <w:pPr>
        <w:spacing w:before="5" w:after="0" w:line="200" w:lineRule="exact"/>
        <w:rPr>
          <w:sz w:val="20"/>
          <w:szCs w:val="20"/>
        </w:rPr>
      </w:pPr>
    </w:p>
    <w:p w:rsidR="00BA458A" w:rsidRDefault="00C76CAA">
      <w:pPr>
        <w:spacing w:after="0" w:line="247" w:lineRule="auto"/>
        <w:ind w:right="54" w:firstLine="1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 xml:space="preserve">tuned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5"/>
          <w:sz w:val="20"/>
          <w:szCs w:val="20"/>
        </w:rPr>
        <w:t>o</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ktail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eam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 xml:space="preserve">consisting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 xml:space="preserve">of </w:t>
      </w:r>
      <w:r>
        <w:rPr>
          <w:rFonts w:ascii="Times New Roman" w:eastAsia="Times New Roman" w:hAnsi="Times New Roman" w:cs="Times New Roman"/>
          <w:w w:val="114"/>
          <w:sz w:val="20"/>
          <w:szCs w:val="20"/>
        </w:rPr>
        <w:t>(p,d,t</w:t>
      </w:r>
      <w:r>
        <w:rPr>
          <w:rFonts w:ascii="Times New Roman" w:eastAsia="Times New Roman" w:hAnsi="Times New Roman" w:cs="Times New Roman"/>
          <w:spacing w:val="1"/>
          <w:w w:val="114"/>
          <w:sz w:val="20"/>
          <w:szCs w:val="20"/>
        </w:rPr>
        <w:t>,</w:t>
      </w:r>
      <w:r>
        <w:rPr>
          <w:rFonts w:ascii="Times New Roman" w:eastAsia="Times New Roman" w:hAnsi="Times New Roman" w:cs="Times New Roman"/>
          <w:w w:val="113"/>
          <w:position w:val="7"/>
          <w:sz w:val="14"/>
          <w:szCs w:val="14"/>
        </w:rPr>
        <w:t>3</w:t>
      </w:r>
      <w:r>
        <w:rPr>
          <w:rFonts w:ascii="Times New Roman" w:eastAsia="Times New Roman" w:hAnsi="Times New Roman" w:cs="Times New Roman"/>
          <w:spacing w:val="-25"/>
          <w:position w:val="7"/>
          <w:sz w:val="14"/>
          <w:szCs w:val="14"/>
        </w:rPr>
        <w:t xml:space="preserve"> </w:t>
      </w:r>
      <w:r>
        <w:rPr>
          <w:rFonts w:ascii="Times New Roman" w:eastAsia="Times New Roman" w:hAnsi="Times New Roman" w:cs="Times New Roman"/>
          <w:i/>
          <w:sz w:val="20"/>
          <w:szCs w:val="20"/>
        </w:rPr>
        <w:t>H</w:t>
      </w:r>
      <w:r>
        <w:rPr>
          <w:rFonts w:ascii="Times New Roman" w:eastAsia="Times New Roman" w:hAnsi="Times New Roman" w:cs="Times New Roman"/>
          <w:i/>
          <w:spacing w:val="-14"/>
          <w:sz w:val="20"/>
          <w:szCs w:val="20"/>
        </w:rPr>
        <w:t xml:space="preserve">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position w:val="7"/>
          <w:sz w:val="14"/>
          <w:szCs w:val="14"/>
        </w:rPr>
        <w:t>4</w:t>
      </w:r>
      <w:r>
        <w:rPr>
          <w:rFonts w:ascii="Times New Roman" w:eastAsia="Times New Roman" w:hAnsi="Times New Roman" w:cs="Times New Roman"/>
          <w:spacing w:val="-7"/>
          <w:position w:val="7"/>
          <w:sz w:val="14"/>
          <w:szCs w:val="14"/>
        </w:rPr>
        <w:t xml:space="preserve"> </w:t>
      </w:r>
      <w:r>
        <w:rPr>
          <w:rFonts w:ascii="Times New Roman" w:eastAsia="Times New Roman" w:hAnsi="Times New Roman" w:cs="Times New Roman"/>
          <w:i/>
          <w:sz w:val="20"/>
          <w:szCs w:val="20"/>
        </w:rPr>
        <w:t>H</w:t>
      </w:r>
      <w:r>
        <w:rPr>
          <w:rFonts w:ascii="Times New Roman" w:eastAsia="Times New Roman" w:hAnsi="Times New Roman" w:cs="Times New Roman"/>
          <w:i/>
          <w:spacing w:val="-14"/>
          <w:sz w:val="20"/>
          <w:szCs w:val="20"/>
        </w:rPr>
        <w:t xml:space="preserve">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position w:val="7"/>
          <w:sz w:val="14"/>
          <w:szCs w:val="14"/>
        </w:rPr>
        <w:t>6</w:t>
      </w:r>
      <w:r>
        <w:rPr>
          <w:rFonts w:ascii="Times New Roman" w:eastAsia="Times New Roman" w:hAnsi="Times New Roman" w:cs="Times New Roman"/>
          <w:spacing w:val="-7"/>
          <w:position w:val="7"/>
          <w:sz w:val="14"/>
          <w:szCs w:val="14"/>
        </w:rPr>
        <w:t xml:space="preserve"> </w:t>
      </w:r>
      <w:r>
        <w:rPr>
          <w:rFonts w:ascii="Times New Roman" w:eastAsia="Times New Roman" w:hAnsi="Times New Roman" w:cs="Times New Roman"/>
          <w:i/>
          <w:w w:val="122"/>
          <w:sz w:val="20"/>
          <w:szCs w:val="20"/>
        </w:rPr>
        <w:t>Li</w:t>
      </w:r>
      <w:r>
        <w:rPr>
          <w:rFonts w:ascii="Times New Roman" w:eastAsia="Times New Roman" w:hAnsi="Times New Roman" w:cs="Times New Roman"/>
          <w:w w:val="110"/>
          <w:sz w:val="20"/>
          <w:szCs w:val="20"/>
        </w:rPr>
        <w:t>,</w:t>
      </w:r>
      <w:r>
        <w:rPr>
          <w:rFonts w:ascii="Times New Roman" w:eastAsia="Times New Roman" w:hAnsi="Times New Roman" w:cs="Times New Roman"/>
          <w:w w:val="113"/>
          <w:position w:val="7"/>
          <w:sz w:val="14"/>
          <w:szCs w:val="14"/>
        </w:rPr>
        <w:t>7</w:t>
      </w:r>
      <w:r>
        <w:rPr>
          <w:rFonts w:ascii="Times New Roman" w:eastAsia="Times New Roman" w:hAnsi="Times New Roman" w:cs="Times New Roman"/>
          <w:spacing w:val="-25"/>
          <w:position w:val="7"/>
          <w:sz w:val="14"/>
          <w:szCs w:val="14"/>
        </w:rPr>
        <w:t xml:space="preserve"> </w:t>
      </w:r>
      <w:r>
        <w:rPr>
          <w:rFonts w:ascii="Times New Roman" w:eastAsia="Times New Roman" w:hAnsi="Times New Roman" w:cs="Times New Roman"/>
          <w:i/>
          <w:sz w:val="20"/>
          <w:szCs w:val="20"/>
        </w:rPr>
        <w:t>Li</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w w:val="103"/>
          <w:sz w:val="20"/>
          <w:szCs w:val="20"/>
        </w:rPr>
        <w:t>lig</w:t>
      </w:r>
      <w:r>
        <w:rPr>
          <w:rFonts w:ascii="Times New Roman" w:eastAsia="Times New Roman" w:hAnsi="Times New Roman" w:cs="Times New Roman"/>
          <w:spacing w:val="-5"/>
          <w:w w:val="103"/>
          <w:sz w:val="20"/>
          <w:szCs w:val="20"/>
        </w:rPr>
        <w:t>h</w:t>
      </w:r>
      <w:r>
        <w:rPr>
          <w:rFonts w:ascii="Times New Roman" w:eastAsia="Times New Roman" w:hAnsi="Times New Roman" w:cs="Times New Roman"/>
          <w:w w:val="139"/>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harged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w w:val="112"/>
          <w:sz w:val="20"/>
          <w:szCs w:val="20"/>
        </w:rPr>
        <w:t xml:space="preserve">parti- </w:t>
      </w:r>
      <w:r>
        <w:rPr>
          <w:rFonts w:ascii="Times New Roman" w:eastAsia="Times New Roman" w:hAnsi="Times New Roman" w:cs="Times New Roman"/>
          <w:sz w:val="20"/>
          <w:szCs w:val="20"/>
        </w:rPr>
        <w:t>cles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injected  i</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to</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 xml:space="preserve">TPC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w w:val="108"/>
          <w:sz w:val="20"/>
          <w:szCs w:val="20"/>
        </w:rPr>
        <w:t xml:space="preserve">calibration </w:t>
      </w:r>
      <w:r>
        <w:rPr>
          <w:rFonts w:ascii="Times New Roman" w:eastAsia="Times New Roman" w:hAnsi="Times New Roman" w:cs="Times New Roman"/>
          <w:sz w:val="20"/>
          <w:szCs w:val="20"/>
        </w:rPr>
        <w:t>pur</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oses.   </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c</w:t>
      </w:r>
      <w:r>
        <w:rPr>
          <w:rFonts w:ascii="Times New Roman" w:eastAsia="Times New Roman" w:hAnsi="Times New Roman" w:cs="Times New Roman"/>
          <w:spacing w:val="6"/>
          <w:sz w:val="20"/>
          <w:szCs w:val="20"/>
        </w:rPr>
        <w:t>o</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 xml:space="preserve">ktail </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 xml:space="preserve">eam </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 xml:space="preserve">tuned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to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pacing w:val="-5"/>
          <w:w w:val="139"/>
          <w:sz w:val="20"/>
          <w:szCs w:val="20"/>
        </w:rPr>
        <w:t>t</w:t>
      </w:r>
      <w:r>
        <w:rPr>
          <w:rFonts w:ascii="Times New Roman" w:eastAsia="Times New Roman" w:hAnsi="Times New Roman" w:cs="Times New Roman"/>
          <w:spacing w:val="-6"/>
          <w:w w:val="99"/>
          <w:sz w:val="20"/>
          <w:szCs w:val="20"/>
        </w:rPr>
        <w:t>w</w:t>
      </w:r>
      <w:r>
        <w:rPr>
          <w:rFonts w:ascii="Times New Roman" w:eastAsia="Times New Roman" w:hAnsi="Times New Roman" w:cs="Times New Roman"/>
          <w:w w:val="99"/>
          <w:sz w:val="20"/>
          <w:szCs w:val="20"/>
        </w:rPr>
        <w:t xml:space="preserve">o </w:t>
      </w:r>
      <w:r>
        <w:rPr>
          <w:rFonts w:ascii="Times New Roman" w:eastAsia="Times New Roman" w:hAnsi="Times New Roman" w:cs="Times New Roman"/>
          <w:w w:val="102"/>
          <w:sz w:val="20"/>
          <w:szCs w:val="20"/>
        </w:rPr>
        <w:t>differe</w:t>
      </w:r>
      <w:r>
        <w:rPr>
          <w:rFonts w:ascii="Times New Roman" w:eastAsia="Times New Roman" w:hAnsi="Times New Roman" w:cs="Times New Roman"/>
          <w:spacing w:val="-5"/>
          <w:w w:val="102"/>
          <w:sz w:val="20"/>
          <w:szCs w:val="20"/>
        </w:rPr>
        <w:t>n</w:t>
      </w:r>
      <w:r>
        <w:rPr>
          <w:rFonts w:ascii="Times New Roman" w:eastAsia="Times New Roman" w:hAnsi="Times New Roman" w:cs="Times New Roman"/>
          <w:w w:val="139"/>
          <w:sz w:val="20"/>
          <w:szCs w:val="20"/>
        </w:rPr>
        <w:t>t</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i/>
          <w:spacing w:val="11"/>
          <w:sz w:val="20"/>
          <w:szCs w:val="20"/>
        </w:rPr>
        <w:t>β</w:t>
      </w:r>
      <w:r>
        <w:rPr>
          <w:rFonts w:ascii="Times New Roman" w:eastAsia="Times New Roman" w:hAnsi="Times New Roman" w:cs="Times New Roman"/>
          <w:i/>
          <w:sz w:val="20"/>
          <w:szCs w:val="20"/>
        </w:rPr>
        <w:t>ρ</w:t>
      </w:r>
      <w:r>
        <w:rPr>
          <w:rFonts w:ascii="Times New Roman" w:eastAsia="Times New Roman" w:hAnsi="Times New Roman" w:cs="Times New Roman"/>
          <w:i/>
          <w:spacing w:val="33"/>
          <w:sz w:val="20"/>
          <w:szCs w:val="20"/>
        </w:rPr>
        <w:t xml:space="preserve"> </w:t>
      </w:r>
      <w:r>
        <w:rPr>
          <w:rFonts w:ascii="Times New Roman" w:eastAsia="Times New Roman" w:hAnsi="Times New Roman" w:cs="Times New Roman"/>
          <w:sz w:val="20"/>
          <w:szCs w:val="20"/>
        </w:rPr>
        <w:t xml:space="preserve">settings </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06"/>
          <w:sz w:val="20"/>
          <w:szCs w:val="20"/>
        </w:rPr>
        <w:t>mome</w:t>
      </w:r>
      <w:r>
        <w:rPr>
          <w:rFonts w:ascii="Times New Roman" w:eastAsia="Times New Roman" w:hAnsi="Times New Roman" w:cs="Times New Roman"/>
          <w:spacing w:val="-5"/>
          <w:w w:val="106"/>
          <w:sz w:val="20"/>
          <w:szCs w:val="20"/>
        </w:rPr>
        <w:t>n</w:t>
      </w:r>
      <w:r>
        <w:rPr>
          <w:rFonts w:ascii="Times New Roman" w:eastAsia="Times New Roman" w:hAnsi="Times New Roman" w:cs="Times New Roman"/>
          <w:w w:val="106"/>
          <w:sz w:val="20"/>
          <w:szCs w:val="20"/>
        </w:rPr>
        <w:t>tum</w:t>
      </w:r>
      <w:r>
        <w:rPr>
          <w:rFonts w:ascii="Times New Roman" w:eastAsia="Times New Roman" w:hAnsi="Times New Roman" w:cs="Times New Roman"/>
          <w:spacing w:val="27"/>
          <w:w w:val="106"/>
          <w:sz w:val="20"/>
          <w:szCs w:val="20"/>
        </w:rPr>
        <w:t xml:space="preserve"> </w:t>
      </w:r>
      <w:r>
        <w:rPr>
          <w:rFonts w:ascii="Times New Roman" w:eastAsia="Times New Roman" w:hAnsi="Times New Roman" w:cs="Times New Roman"/>
          <w:w w:val="106"/>
          <w:sz w:val="20"/>
          <w:szCs w:val="20"/>
        </w:rPr>
        <w:t xml:space="preserve">resolution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w w:val="107"/>
          <w:sz w:val="20"/>
          <w:szCs w:val="20"/>
        </w:rPr>
        <w:t>appr</w:t>
      </w:r>
      <w:r>
        <w:rPr>
          <w:rFonts w:ascii="Times New Roman" w:eastAsia="Times New Roman" w:hAnsi="Times New Roman" w:cs="Times New Roman"/>
          <w:spacing w:val="-5"/>
          <w:w w:val="107"/>
          <w:sz w:val="20"/>
          <w:szCs w:val="20"/>
        </w:rPr>
        <w:t>o</w:t>
      </w:r>
      <w:r>
        <w:rPr>
          <w:rFonts w:ascii="Times New Roman" w:eastAsia="Times New Roman" w:hAnsi="Times New Roman" w:cs="Times New Roman"/>
          <w:w w:val="107"/>
          <w:sz w:val="20"/>
          <w:szCs w:val="20"/>
        </w:rPr>
        <w:t>ximately</w:t>
      </w:r>
      <w:r>
        <w:rPr>
          <w:rFonts w:ascii="Times New Roman" w:eastAsia="Times New Roman" w:hAnsi="Times New Roman" w:cs="Times New Roman"/>
          <w:spacing w:val="45"/>
          <w:w w:val="107"/>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8"/>
          <w:sz w:val="20"/>
          <w:szCs w:val="20"/>
        </w:rPr>
        <w:t>determined</w:t>
      </w:r>
      <w:r>
        <w:rPr>
          <w:rFonts w:ascii="Times New Roman" w:eastAsia="Times New Roman" w:hAnsi="Times New Roman" w:cs="Times New Roman"/>
          <w:spacing w:val="34"/>
          <w:w w:val="108"/>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 xml:space="preserve">y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07"/>
          <w:sz w:val="20"/>
          <w:szCs w:val="20"/>
        </w:rPr>
        <w:t xml:space="preserve">slits </w:t>
      </w:r>
      <w:r>
        <w:rPr>
          <w:rFonts w:ascii="Times New Roman" w:eastAsia="Times New Roman" w:hAnsi="Times New Roman" w:cs="Times New Roman"/>
          <w:sz w:val="20"/>
          <w:szCs w:val="20"/>
        </w:rPr>
        <w:t>of the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z w:val="20"/>
          <w:szCs w:val="20"/>
        </w:rPr>
        <w:t>BigRIPS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10"/>
          <w:sz w:val="20"/>
          <w:szCs w:val="20"/>
        </w:rPr>
        <w:t xml:space="preserve">separator. </w:t>
      </w:r>
      <w:r>
        <w:rPr>
          <w:rFonts w:ascii="Times New Roman" w:eastAsia="Times New Roman" w:hAnsi="Times New Roman" w:cs="Times New Roman"/>
          <w:spacing w:val="43"/>
          <w:w w:val="1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thi</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k</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21mm</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w w:val="110"/>
          <w:sz w:val="20"/>
          <w:szCs w:val="20"/>
        </w:rPr>
        <w:t>thi</w:t>
      </w:r>
      <w:r>
        <w:rPr>
          <w:rFonts w:ascii="Times New Roman" w:eastAsia="Times New Roman" w:hAnsi="Times New Roman" w:cs="Times New Roman"/>
          <w:spacing w:val="-5"/>
          <w:w w:val="110"/>
          <w:sz w:val="20"/>
          <w:szCs w:val="20"/>
        </w:rPr>
        <w:t>c</w:t>
      </w:r>
      <w:r>
        <w:rPr>
          <w:rFonts w:ascii="Times New Roman" w:eastAsia="Times New Roman" w:hAnsi="Times New Roman" w:cs="Times New Roman"/>
          <w:w w:val="105"/>
          <w:sz w:val="20"/>
          <w:szCs w:val="20"/>
        </w:rPr>
        <w:t xml:space="preserve">k </w:t>
      </w:r>
      <w:r>
        <w:rPr>
          <w:rFonts w:ascii="Times New Roman" w:eastAsia="Times New Roman" w:hAnsi="Times New Roman" w:cs="Times New Roman"/>
          <w:sz w:val="20"/>
          <w:szCs w:val="20"/>
        </w:rPr>
        <w:t>alumi</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 xml:space="preserve">um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w w:val="114"/>
          <w:sz w:val="20"/>
          <w:szCs w:val="20"/>
        </w:rPr>
        <w:t>target</w:t>
      </w:r>
      <w:r>
        <w:rPr>
          <w:rFonts w:ascii="Times New Roman" w:eastAsia="Times New Roman" w:hAnsi="Times New Roman" w:cs="Times New Roman"/>
          <w:spacing w:val="10"/>
          <w:w w:val="114"/>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 xml:space="preserve">inserted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part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99"/>
          <w:sz w:val="20"/>
          <w:szCs w:val="20"/>
        </w:rPr>
        <w:t>l</w:t>
      </w:r>
      <w:r>
        <w:rPr>
          <w:rFonts w:ascii="Times New Roman" w:eastAsia="Times New Roman" w:hAnsi="Times New Roman" w:cs="Times New Roman"/>
          <w:spacing w:val="-5"/>
          <w:w w:val="99"/>
          <w:sz w:val="20"/>
          <w:szCs w:val="20"/>
        </w:rPr>
        <w:t>ow</w:t>
      </w:r>
      <w:r>
        <w:rPr>
          <w:rFonts w:ascii="Times New Roman" w:eastAsia="Times New Roman" w:hAnsi="Times New Roman" w:cs="Times New Roman"/>
          <w:w w:val="107"/>
          <w:sz w:val="20"/>
          <w:szCs w:val="20"/>
        </w:rPr>
        <w:t>er</w:t>
      </w:r>
    </w:p>
    <w:p w:rsidR="00BA458A" w:rsidRDefault="00C76CAA">
      <w:pPr>
        <w:spacing w:before="2" w:after="0" w:line="249" w:lineRule="auto"/>
        <w:ind w:right="56"/>
        <w:rPr>
          <w:rFonts w:ascii="Times New Roman" w:eastAsia="Times New Roman" w:hAnsi="Times New Roman" w:cs="Times New Roman"/>
          <w:sz w:val="20"/>
          <w:szCs w:val="20"/>
        </w:rPr>
      </w:pPr>
      <w:r>
        <w:rPr>
          <w:rFonts w:ascii="Times New Roman" w:eastAsia="Times New Roman" w:hAnsi="Times New Roman" w:cs="Times New Roman"/>
          <w:i/>
          <w:spacing w:val="11"/>
          <w:sz w:val="20"/>
          <w:szCs w:val="20"/>
        </w:rPr>
        <w:t>β</w:t>
      </w:r>
      <w:r>
        <w:rPr>
          <w:rFonts w:ascii="Times New Roman" w:eastAsia="Times New Roman" w:hAnsi="Times New Roman" w:cs="Times New Roman"/>
          <w:i/>
          <w:sz w:val="20"/>
          <w:szCs w:val="20"/>
        </w:rPr>
        <w:t>ρ</w:t>
      </w:r>
      <w:r>
        <w:rPr>
          <w:rFonts w:ascii="Times New Roman" w:eastAsia="Times New Roman" w:hAnsi="Times New Roman" w:cs="Times New Roman"/>
          <w:i/>
          <w:spacing w:val="26"/>
          <w:sz w:val="20"/>
          <w:szCs w:val="20"/>
        </w:rPr>
        <w:t xml:space="preserve"> </w:t>
      </w:r>
      <w:r>
        <w:rPr>
          <w:rFonts w:ascii="Times New Roman" w:eastAsia="Times New Roman" w:hAnsi="Times New Roman" w:cs="Times New Roman"/>
          <w:sz w:val="20"/>
          <w:szCs w:val="20"/>
        </w:rPr>
        <w:t xml:space="preserve">setting,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 xml:space="preserve">further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reducing</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energy</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of the</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pacing w:val="6"/>
          <w:w w:val="110"/>
          <w:sz w:val="20"/>
          <w:szCs w:val="20"/>
        </w:rPr>
        <w:t>b</w:t>
      </w:r>
      <w:r>
        <w:rPr>
          <w:rFonts w:ascii="Times New Roman" w:eastAsia="Times New Roman" w:hAnsi="Times New Roman" w:cs="Times New Roman"/>
          <w:w w:val="106"/>
          <w:sz w:val="20"/>
          <w:szCs w:val="20"/>
        </w:rPr>
        <w:t xml:space="preserve">eam </w:t>
      </w:r>
      <w:r>
        <w:rPr>
          <w:rFonts w:ascii="Times New Roman" w:eastAsia="Times New Roman" w:hAnsi="Times New Roman" w:cs="Times New Roman"/>
          <w:sz w:val="20"/>
          <w:szCs w:val="20"/>
        </w:rPr>
        <w:t>for</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 xml:space="preserve">third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08"/>
          <w:sz w:val="20"/>
          <w:szCs w:val="20"/>
        </w:rPr>
        <w:t>calibration</w:t>
      </w:r>
      <w:r>
        <w:rPr>
          <w:rFonts w:ascii="Times New Roman" w:eastAsia="Times New Roman" w:hAnsi="Times New Roman" w:cs="Times New Roman"/>
          <w:spacing w:val="13"/>
          <w:w w:val="108"/>
          <w:sz w:val="20"/>
          <w:szCs w:val="20"/>
        </w:rPr>
        <w:t xml:space="preserve"> </w:t>
      </w:r>
      <w:r>
        <w:rPr>
          <w:rFonts w:ascii="Times New Roman" w:eastAsia="Times New Roman" w:hAnsi="Times New Roman" w:cs="Times New Roman"/>
          <w:spacing w:val="6"/>
          <w:w w:val="110"/>
          <w:sz w:val="20"/>
          <w:szCs w:val="20"/>
        </w:rPr>
        <w:t>p</w:t>
      </w:r>
      <w:r>
        <w:rPr>
          <w:rFonts w:ascii="Times New Roman" w:eastAsia="Times New Roman" w:hAnsi="Times New Roman" w:cs="Times New Roman"/>
          <w:w w:val="103"/>
          <w:sz w:val="20"/>
          <w:szCs w:val="20"/>
        </w:rPr>
        <w:t>oi</w:t>
      </w:r>
      <w:r>
        <w:rPr>
          <w:rFonts w:ascii="Times New Roman" w:eastAsia="Times New Roman" w:hAnsi="Times New Roman" w:cs="Times New Roman"/>
          <w:spacing w:val="-5"/>
          <w:w w:val="103"/>
          <w:sz w:val="20"/>
          <w:szCs w:val="20"/>
        </w:rPr>
        <w:t>n</w:t>
      </w:r>
      <w:r>
        <w:rPr>
          <w:rFonts w:ascii="Times New Roman" w:eastAsia="Times New Roman" w:hAnsi="Times New Roman" w:cs="Times New Roman"/>
          <w:w w:val="125"/>
          <w:sz w:val="20"/>
          <w:szCs w:val="20"/>
        </w:rPr>
        <w:t>t.</w:t>
      </w:r>
    </w:p>
    <w:p w:rsidR="00BA458A" w:rsidRDefault="00BA458A">
      <w:pPr>
        <w:spacing w:before="5" w:after="0" w:line="170" w:lineRule="exact"/>
        <w:rPr>
          <w:sz w:val="17"/>
          <w:szCs w:val="17"/>
        </w:rPr>
      </w:pPr>
    </w:p>
    <w:p w:rsidR="00BA458A" w:rsidRDefault="00BA458A">
      <w:pPr>
        <w:spacing w:after="0" w:line="200" w:lineRule="exact"/>
        <w:rPr>
          <w:sz w:val="20"/>
          <w:szCs w:val="20"/>
        </w:rPr>
      </w:pPr>
    </w:p>
    <w:p w:rsidR="00BA458A" w:rsidRDefault="00C76CAA">
      <w:pPr>
        <w:spacing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4. </w:t>
      </w:r>
      <w:r>
        <w:rPr>
          <w:rFonts w:ascii="Times New Roman" w:eastAsia="Times New Roman" w:hAnsi="Times New Roman" w:cs="Times New Roman"/>
          <w:b/>
          <w:bCs/>
          <w:spacing w:val="42"/>
          <w:sz w:val="20"/>
          <w:szCs w:val="20"/>
        </w:rPr>
        <w:t xml:space="preserve"> </w:t>
      </w:r>
      <w:r>
        <w:rPr>
          <w:rFonts w:ascii="Times New Roman" w:eastAsia="Times New Roman" w:hAnsi="Times New Roman" w:cs="Times New Roman"/>
          <w:b/>
          <w:bCs/>
          <w:w w:val="118"/>
          <w:sz w:val="20"/>
          <w:szCs w:val="20"/>
        </w:rPr>
        <w:t>Results</w:t>
      </w:r>
    </w:p>
    <w:p w:rsidR="00BA458A" w:rsidRDefault="00BA458A">
      <w:pPr>
        <w:spacing w:before="5" w:after="0" w:line="200" w:lineRule="exact"/>
        <w:rPr>
          <w:sz w:val="20"/>
          <w:szCs w:val="20"/>
        </w:rPr>
      </w:pPr>
    </w:p>
    <w:p w:rsidR="00BA458A" w:rsidRDefault="00C76CAA">
      <w:pPr>
        <w:spacing w:after="0" w:line="241" w:lineRule="auto"/>
        <w:ind w:right="52" w:firstLine="199"/>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0800" behindDoc="1" locked="0" layoutInCell="1" allowOverlap="1">
                <wp:simplePos x="0" y="0"/>
                <wp:positionH relativeFrom="page">
                  <wp:posOffset>6116320</wp:posOffset>
                </wp:positionH>
                <wp:positionV relativeFrom="paragraph">
                  <wp:posOffset>551180</wp:posOffset>
                </wp:positionV>
                <wp:extent cx="109855" cy="88265"/>
                <wp:effectExtent l="0" t="508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31"/>
                                <w:sz w:val="14"/>
                                <w:szCs w:val="14"/>
                              </w:rPr>
                              <w:t>dx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481.6pt;margin-top:43.4pt;width:8.65pt;height:6.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" filled="f" stroked="f">
                <v:textbox inset="0,0,0,0">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31"/>
                          <w:sz w:val="14"/>
                          <w:szCs w:val="14"/>
                        </w:rPr>
                        <w:t>dx</w:t>
                      </w:r>
                    </w:p>
                  </w:txbxContent>
                </v:textbox>
                <w10:wrap anchorx="page"/>
              </v:shape>
            </w:pict>
          </mc:Fallback>
        </mc:AlternateContent>
      </w:r>
      <w:r>
        <w:rPr>
          <w:rFonts w:ascii="Times New Roman" w:eastAsia="Times New Roman" w:hAnsi="Times New Roman" w:cs="Times New Roman"/>
          <w:sz w:val="20"/>
          <w:szCs w:val="20"/>
        </w:rPr>
        <w:t>It</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ex</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ected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w w:val="121"/>
          <w:sz w:val="20"/>
          <w:szCs w:val="20"/>
        </w:rPr>
        <w:t>that</w:t>
      </w:r>
      <w:r>
        <w:rPr>
          <w:rFonts w:ascii="Times New Roman" w:eastAsia="Times New Roman" w:hAnsi="Times New Roman" w:cs="Times New Roman"/>
          <w:spacing w:val="1"/>
          <w:w w:val="121"/>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PID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lines</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should</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w w:val="107"/>
          <w:sz w:val="20"/>
          <w:szCs w:val="20"/>
        </w:rPr>
        <w:t xml:space="preserve">share </w:t>
      </w:r>
      <w:r>
        <w:rPr>
          <w:rFonts w:ascii="Times New Roman" w:eastAsia="Times New Roman" w:hAnsi="Times New Roman" w:cs="Times New Roman"/>
          <w:sz w:val="20"/>
          <w:szCs w:val="20"/>
        </w:rPr>
        <w:t>a</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common</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energy</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loss</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cur</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differing</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only</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w w:val="111"/>
          <w:sz w:val="20"/>
          <w:szCs w:val="20"/>
        </w:rPr>
        <w:t xml:space="preserve">their </w:t>
      </w:r>
      <w:r>
        <w:rPr>
          <w:rFonts w:ascii="Times New Roman" w:eastAsia="Times New Roman" w:hAnsi="Times New Roman" w:cs="Times New Roman"/>
          <w:sz w:val="20"/>
          <w:szCs w:val="20"/>
        </w:rPr>
        <w:t>mass</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atomic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u</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 xml:space="preserve">data </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5"/>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w w:val="99"/>
          <w:sz w:val="20"/>
          <w:szCs w:val="20"/>
        </w:rPr>
        <w:t>c</w:t>
      </w:r>
      <w:r>
        <w:rPr>
          <w:rFonts w:ascii="Times New Roman" w:eastAsia="Times New Roman" w:hAnsi="Times New Roman" w:cs="Times New Roman"/>
          <w:w w:val="109"/>
          <w:sz w:val="20"/>
          <w:szCs w:val="20"/>
        </w:rPr>
        <w:t>orr</w:t>
      </w:r>
      <w:r>
        <w:rPr>
          <w:rFonts w:ascii="Times New Roman" w:eastAsia="Times New Roman" w:hAnsi="Times New Roman" w:cs="Times New Roman"/>
          <w:w w:val="99"/>
          <w:sz w:val="20"/>
          <w:szCs w:val="20"/>
        </w:rPr>
        <w:t>e</w:t>
      </w:r>
      <w:r>
        <w:rPr>
          <w:rFonts w:ascii="Times New Roman" w:eastAsia="Times New Roman" w:hAnsi="Times New Roman" w:cs="Times New Roman"/>
          <w:w w:val="109"/>
          <w:sz w:val="20"/>
          <w:szCs w:val="20"/>
        </w:rPr>
        <w:t xml:space="preserve">cted </w:t>
      </w:r>
      <w:r>
        <w:rPr>
          <w:rFonts w:ascii="Times New Roman" w:eastAsia="Times New Roman" w:hAnsi="Times New Roman" w:cs="Times New Roman"/>
          <w:sz w:val="20"/>
          <w:szCs w:val="20"/>
        </w:rPr>
        <w:t>for</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mass</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w w:val="107"/>
          <w:sz w:val="20"/>
          <w:szCs w:val="20"/>
        </w:rPr>
        <w:t>calculating</w:t>
      </w:r>
      <w:r>
        <w:rPr>
          <w:rFonts w:ascii="Times New Roman" w:eastAsia="Times New Roman" w:hAnsi="Times New Roman" w:cs="Times New Roman"/>
          <w:spacing w:val="6"/>
          <w:w w:val="10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i/>
          <w:spacing w:val="13"/>
          <w:w w:val="119"/>
          <w:sz w:val="20"/>
          <w:szCs w:val="20"/>
        </w:rPr>
        <w:t>β</w:t>
      </w:r>
      <w:r>
        <w:rPr>
          <w:rFonts w:ascii="Times New Roman" w:eastAsia="Times New Roman" w:hAnsi="Times New Roman" w:cs="Times New Roman"/>
          <w:i/>
          <w:w w:val="119"/>
          <w:sz w:val="20"/>
          <w:szCs w:val="20"/>
        </w:rPr>
        <w:t>γ</w:t>
      </w:r>
      <w:r>
        <w:rPr>
          <w:rFonts w:ascii="Times New Roman" w:eastAsia="Times New Roman" w:hAnsi="Times New Roman" w:cs="Times New Roman"/>
          <w:i/>
          <w:spacing w:val="12"/>
          <w:w w:val="119"/>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i/>
          <w:w w:val="128"/>
          <w:position w:val="8"/>
          <w:sz w:val="14"/>
          <w:szCs w:val="14"/>
          <w:u w:val="single" w:color="000000"/>
        </w:rPr>
        <w:t>dE</w:t>
      </w:r>
      <w:r>
        <w:rPr>
          <w:rFonts w:ascii="Times New Roman" w:eastAsia="Times New Roman" w:hAnsi="Times New Roman" w:cs="Times New Roman"/>
          <w:i/>
          <w:w w:val="128"/>
          <w:position w:val="8"/>
          <w:sz w:val="14"/>
          <w:szCs w:val="14"/>
        </w:rPr>
        <w:t xml:space="preserve"> </w:t>
      </w:r>
      <w:r>
        <w:rPr>
          <w:rFonts w:ascii="Times New Roman" w:eastAsia="Times New Roman" w:hAnsi="Times New Roman" w:cs="Times New Roman"/>
          <w:i/>
          <w:spacing w:val="1"/>
          <w:w w:val="128"/>
          <w:position w:val="8"/>
          <w:sz w:val="14"/>
          <w:szCs w:val="14"/>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03"/>
          <w:sz w:val="20"/>
          <w:szCs w:val="20"/>
        </w:rPr>
        <w:t xml:space="preserve">cor- </w:t>
      </w:r>
      <w:r>
        <w:rPr>
          <w:rFonts w:ascii="Times New Roman" w:eastAsia="Times New Roman" w:hAnsi="Times New Roman" w:cs="Times New Roman"/>
          <w:sz w:val="20"/>
          <w:szCs w:val="20"/>
        </w:rPr>
        <w:t xml:space="preserve">rected </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i/>
          <w:spacing w:val="9"/>
          <w:sz w:val="20"/>
          <w:szCs w:val="20"/>
        </w:rPr>
        <w:t>z</w:t>
      </w:r>
      <w:r>
        <w:rPr>
          <w:rFonts w:ascii="Times New Roman" w:eastAsia="Times New Roman" w:hAnsi="Times New Roman" w:cs="Times New Roman"/>
          <w:position w:val="7"/>
          <w:sz w:val="14"/>
          <w:szCs w:val="14"/>
        </w:rPr>
        <w:t>2</w:t>
      </w:r>
      <w:r>
        <w:rPr>
          <w:rFonts w:ascii="Times New Roman" w:eastAsia="Times New Roman" w:hAnsi="Times New Roman" w:cs="Times New Roman"/>
          <w:spacing w:val="-1"/>
          <w:position w:val="7"/>
          <w:sz w:val="14"/>
          <w:szCs w:val="14"/>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atomic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5"/>
          <w:sz w:val="20"/>
          <w:szCs w:val="20"/>
        </w:rPr>
        <w:t>n</w:t>
      </w:r>
      <w:r>
        <w:rPr>
          <w:rFonts w:ascii="Times New Roman" w:eastAsia="Times New Roman" w:hAnsi="Times New Roman" w:cs="Times New Roman"/>
          <w:sz w:val="20"/>
          <w:szCs w:val="20"/>
        </w:rPr>
        <w:t>u</w:t>
      </w:r>
      <w:r>
        <w:rPr>
          <w:rFonts w:ascii="Times New Roman" w:eastAsia="Times New Roman" w:hAnsi="Times New Roman" w:cs="Times New Roman"/>
          <w:spacing w:val="-5"/>
          <w:sz w:val="20"/>
          <w:szCs w:val="20"/>
        </w:rPr>
        <w:t>m</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 xml:space="preserve">er, </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gain</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02"/>
          <w:sz w:val="20"/>
          <w:szCs w:val="20"/>
        </w:rPr>
        <w:t xml:space="preserve">cali- </w:t>
      </w:r>
      <w:r>
        <w:rPr>
          <w:rFonts w:ascii="Times New Roman" w:eastAsia="Times New Roman" w:hAnsi="Times New Roman" w:cs="Times New Roman"/>
          <w:w w:val="111"/>
          <w:sz w:val="20"/>
          <w:szCs w:val="20"/>
        </w:rPr>
        <w:t>bration</w:t>
      </w:r>
      <w:r>
        <w:rPr>
          <w:rFonts w:ascii="Times New Roman" w:eastAsia="Times New Roman" w:hAnsi="Times New Roman" w:cs="Times New Roman"/>
          <w:spacing w:val="7"/>
          <w:w w:val="111"/>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as</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 xml:space="preserve">applied.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seen</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w w:val="121"/>
          <w:sz w:val="20"/>
          <w:szCs w:val="20"/>
        </w:rPr>
        <w:t>that</w:t>
      </w:r>
      <w:r>
        <w:rPr>
          <w:rFonts w:ascii="Times New Roman" w:eastAsia="Times New Roman" w:hAnsi="Times New Roman" w:cs="Times New Roman"/>
          <w:spacing w:val="1"/>
          <w:w w:val="12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 xml:space="preserve">p,d,t </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w w:val="99"/>
          <w:sz w:val="20"/>
          <w:szCs w:val="20"/>
        </w:rPr>
        <w:t>w</w:t>
      </w:r>
      <w:r>
        <w:rPr>
          <w:rFonts w:ascii="Times New Roman" w:eastAsia="Times New Roman" w:hAnsi="Times New Roman" w:cs="Times New Roman"/>
          <w:w w:val="110"/>
          <w:sz w:val="20"/>
          <w:szCs w:val="20"/>
        </w:rPr>
        <w:t>h</w:t>
      </w:r>
      <w:r>
        <w:rPr>
          <w:rFonts w:ascii="Times New Roman" w:eastAsia="Times New Roman" w:hAnsi="Times New Roman" w:cs="Times New Roman"/>
          <w:w w:val="99"/>
          <w:sz w:val="20"/>
          <w:szCs w:val="20"/>
        </w:rPr>
        <w:t>i</w:t>
      </w:r>
      <w:r>
        <w:rPr>
          <w:rFonts w:ascii="Times New Roman" w:eastAsia="Times New Roman" w:hAnsi="Times New Roman" w:cs="Times New Roman"/>
          <w:spacing w:val="-5"/>
          <w:w w:val="99"/>
          <w:sz w:val="20"/>
          <w:szCs w:val="20"/>
        </w:rPr>
        <w:t>c</w:t>
      </w:r>
      <w:r>
        <w:rPr>
          <w:rFonts w:ascii="Times New Roman" w:eastAsia="Times New Roman" w:hAnsi="Times New Roman" w:cs="Times New Roman"/>
          <w:w w:val="110"/>
          <w:sz w:val="20"/>
          <w:szCs w:val="20"/>
        </w:rPr>
        <w:t>h</w:t>
      </w:r>
    </w:p>
    <w:p w:rsidR="00BA458A" w:rsidRDefault="00BA458A">
      <w:pPr>
        <w:spacing w:after="0"/>
        <w:jc w:val="both"/>
        <w:sectPr w:rsidR="00BA458A">
          <w:type w:val="continuous"/>
          <w:pgSz w:w="11920" w:h="16840"/>
          <w:pgMar w:top="1560" w:right="1180" w:bottom="280" w:left="820" w:header="720" w:footer="720" w:gutter="0"/>
          <w:cols w:num="4" w:space="720" w:equalWidth="0">
            <w:col w:w="271" w:space="199"/>
            <w:col w:w="4424" w:space="120"/>
            <w:col w:w="159" w:space="199"/>
            <w:col w:w="4548"/>
          </w:cols>
        </w:sectPr>
      </w:pPr>
    </w:p>
    <w:p w:rsidR="00BA458A" w:rsidRDefault="00BA458A">
      <w:pPr>
        <w:spacing w:before="5" w:after="0" w:line="130" w:lineRule="exact"/>
        <w:rPr>
          <w:sz w:val="13"/>
          <w:szCs w:val="13"/>
        </w:rPr>
      </w:pPr>
    </w:p>
    <w:p w:rsidR="00BA458A" w:rsidRDefault="00BA458A">
      <w:pPr>
        <w:spacing w:after="0" w:line="200" w:lineRule="exact"/>
        <w:rPr>
          <w:sz w:val="20"/>
          <w:szCs w:val="20"/>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130</w:t>
      </w:r>
    </w:p>
    <w:p w:rsidR="00BA458A" w:rsidRDefault="00C76CAA">
      <w:pPr>
        <w:spacing w:after="0" w:line="250" w:lineRule="exact"/>
        <w:ind w:right="-74"/>
        <w:rPr>
          <w:rFonts w:ascii="Times New Roman" w:eastAsia="Times New Roman" w:hAnsi="Times New Roman" w:cs="Times New Roman"/>
          <w:sz w:val="10"/>
          <w:szCs w:val="10"/>
        </w:rPr>
      </w:pPr>
      <w:r>
        <w:br w:type="column"/>
      </w:r>
      <w:r>
        <w:rPr>
          <w:rFonts w:ascii="Times New Roman" w:eastAsia="Times New Roman" w:hAnsi="Times New Roman" w:cs="Times New Roman"/>
          <w:position w:val="1"/>
          <w:sz w:val="20"/>
          <w:szCs w:val="20"/>
        </w:rPr>
        <w:lastRenderedPageBreak/>
        <w:t xml:space="preserve">(4) </w:t>
      </w:r>
      <w:r>
        <w:rPr>
          <w:rFonts w:ascii="Times New Roman" w:eastAsia="Times New Roman" w:hAnsi="Times New Roman" w:cs="Times New Roman"/>
          <w:spacing w:val="21"/>
          <w:position w:val="1"/>
          <w:sz w:val="20"/>
          <w:szCs w:val="20"/>
        </w:rPr>
        <w:t xml:space="preserve"> </w:t>
      </w:r>
      <w:r>
        <w:rPr>
          <w:rFonts w:ascii="Times New Roman" w:eastAsia="Times New Roman" w:hAnsi="Times New Roman" w:cs="Times New Roman"/>
          <w:w w:val="108"/>
          <w:position w:val="1"/>
          <w:sz w:val="20"/>
          <w:szCs w:val="20"/>
        </w:rPr>
        <w:t>Calculate</w:t>
      </w:r>
      <w:r>
        <w:rPr>
          <w:rFonts w:ascii="Times New Roman" w:eastAsia="Times New Roman" w:hAnsi="Times New Roman" w:cs="Times New Roman"/>
          <w:spacing w:val="20"/>
          <w:w w:val="108"/>
          <w:position w:val="1"/>
          <w:sz w:val="20"/>
          <w:szCs w:val="20"/>
        </w:rPr>
        <w:t xml:space="preserve"> </w:t>
      </w:r>
      <w:r>
        <w:rPr>
          <w:rFonts w:ascii="Times New Roman" w:eastAsia="Times New Roman" w:hAnsi="Times New Roman" w:cs="Times New Roman"/>
          <w:i/>
          <w:w w:val="119"/>
          <w:position w:val="1"/>
          <w:sz w:val="20"/>
          <w:szCs w:val="20"/>
        </w:rPr>
        <w:t>n</w:t>
      </w:r>
      <w:r>
        <w:rPr>
          <w:rFonts w:ascii="Times New Roman" w:eastAsia="Times New Roman" w:hAnsi="Times New Roman" w:cs="Times New Roman"/>
          <w:w w:val="116"/>
          <w:position w:val="1"/>
          <w:sz w:val="20"/>
          <w:szCs w:val="20"/>
        </w:rPr>
        <w:t>(</w:t>
      </w:r>
      <w:r>
        <w:rPr>
          <w:rFonts w:ascii="Times New Roman" w:eastAsia="Times New Roman" w:hAnsi="Times New Roman" w:cs="Times New Roman"/>
          <w:i/>
          <w:w w:val="134"/>
          <w:position w:val="1"/>
          <w:sz w:val="20"/>
          <w:szCs w:val="20"/>
        </w:rPr>
        <w:t>λ</w:t>
      </w:r>
      <w:r>
        <w:rPr>
          <w:rFonts w:ascii="Times New Roman" w:eastAsia="Times New Roman" w:hAnsi="Times New Roman" w:cs="Times New Roman"/>
          <w:i/>
          <w:w w:val="145"/>
          <w:position w:val="-2"/>
          <w:sz w:val="14"/>
          <w:szCs w:val="14"/>
        </w:rPr>
        <w:t>i</w:t>
      </w:r>
      <w:r>
        <w:rPr>
          <w:rFonts w:ascii="Times New Roman" w:eastAsia="Times New Roman" w:hAnsi="Times New Roman" w:cs="Times New Roman"/>
          <w:i/>
          <w:spacing w:val="-25"/>
          <w:position w:val="-2"/>
          <w:sz w:val="14"/>
          <w:szCs w:val="14"/>
        </w:rPr>
        <w:t xml:space="preserve"> </w:t>
      </w:r>
      <w:r>
        <w:rPr>
          <w:rFonts w:ascii="Times New Roman" w:eastAsia="Times New Roman" w:hAnsi="Times New Roman" w:cs="Times New Roman"/>
          <w:position w:val="1"/>
          <w:sz w:val="20"/>
          <w:szCs w:val="20"/>
        </w:rPr>
        <w:t>)</w:t>
      </w:r>
      <w:r>
        <w:rPr>
          <w:rFonts w:ascii="Times New Roman" w:eastAsia="Times New Roman" w:hAnsi="Times New Roman" w:cs="Times New Roman"/>
          <w:spacing w:val="27"/>
          <w:position w:val="1"/>
          <w:sz w:val="20"/>
          <w:szCs w:val="20"/>
        </w:rPr>
        <w:t xml:space="preserve"> </w:t>
      </w:r>
      <w:r>
        <w:rPr>
          <w:rFonts w:ascii="Times New Roman" w:eastAsia="Times New Roman" w:hAnsi="Times New Roman" w:cs="Times New Roman"/>
          <w:w w:val="137"/>
          <w:position w:val="1"/>
          <w:sz w:val="20"/>
          <w:szCs w:val="20"/>
        </w:rPr>
        <w:t>=</w:t>
      </w:r>
      <w:r>
        <w:rPr>
          <w:rFonts w:ascii="Times New Roman" w:eastAsia="Times New Roman" w:hAnsi="Times New Roman" w:cs="Times New Roman"/>
          <w:spacing w:val="31"/>
          <w:w w:val="137"/>
          <w:position w:val="1"/>
          <w:sz w:val="20"/>
          <w:szCs w:val="20"/>
        </w:rPr>
        <w:t xml:space="preserve"> </w:t>
      </w:r>
      <w:r>
        <w:rPr>
          <w:rFonts w:ascii="Times New Roman" w:eastAsia="Times New Roman" w:hAnsi="Times New Roman" w:cs="Times New Roman"/>
          <w:i/>
          <w:w w:val="137"/>
          <w:position w:val="10"/>
          <w:sz w:val="14"/>
          <w:szCs w:val="14"/>
          <w:u w:val="single" w:color="000000"/>
        </w:rPr>
        <w:t>q</w:t>
      </w:r>
      <w:r>
        <w:rPr>
          <w:rFonts w:ascii="Times New Roman" w:eastAsia="Times New Roman" w:hAnsi="Times New Roman" w:cs="Times New Roman"/>
          <w:i/>
          <w:w w:val="191"/>
          <w:position w:val="8"/>
          <w:sz w:val="10"/>
          <w:szCs w:val="10"/>
          <w:u w:val="single" w:color="000000"/>
        </w:rPr>
        <w:t>i</w:t>
      </w:r>
    </w:p>
    <w:p w:rsidR="00BA458A" w:rsidRDefault="00C76CAA">
      <w:pPr>
        <w:spacing w:after="0" w:line="222" w:lineRule="exact"/>
        <w:ind w:left="354" w:right="-20"/>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1824" behindDoc="1" locked="0" layoutInCell="1" allowOverlap="1">
                <wp:simplePos x="0" y="0"/>
                <wp:positionH relativeFrom="page">
                  <wp:posOffset>2101215</wp:posOffset>
                </wp:positionH>
                <wp:positionV relativeFrom="paragraph">
                  <wp:posOffset>-60960</wp:posOffset>
                </wp:positionV>
                <wp:extent cx="79375" cy="88265"/>
                <wp:effectExtent l="5715" t="2540" r="381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24"/>
                                <w:sz w:val="14"/>
                                <w:szCs w:val="14"/>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165.45pt;margin-top:-4.75pt;width:6.25pt;height:6.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nkKa0CAACt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" filled="f" stroked="f">
                <v:textbox inset="0,0,0,0">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24"/>
                          <w:sz w:val="14"/>
                          <w:szCs w:val="14"/>
                        </w:rPr>
                        <w:t>Q</w:t>
                      </w:r>
                    </w:p>
                  </w:txbxContent>
                </v:textbox>
                <w10:wrap anchorx="page"/>
              </v:shape>
            </w:pict>
          </mc:Fallback>
        </mc:AlternateContent>
      </w:r>
      <w:r>
        <w:rPr>
          <w:rFonts w:ascii="Times New Roman" w:eastAsia="Times New Roman" w:hAnsi="Times New Roman" w:cs="Times New Roman"/>
          <w:sz w:val="20"/>
          <w:szCs w:val="20"/>
        </w:rPr>
        <w:t>for</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ea</w:t>
      </w:r>
      <w:r>
        <w:rPr>
          <w:rFonts w:ascii="Times New Roman" w:eastAsia="Times New Roman" w:hAnsi="Times New Roman" w:cs="Times New Roman"/>
          <w:spacing w:val="-5"/>
          <w:sz w:val="20"/>
          <w:szCs w:val="20"/>
        </w:rPr>
        <w:t>c</w:t>
      </w:r>
      <w:r>
        <w:rPr>
          <w:rFonts w:ascii="Times New Roman" w:eastAsia="Times New Roman" w:hAnsi="Times New Roman" w:cs="Times New Roman"/>
          <w:sz w:val="20"/>
          <w:szCs w:val="20"/>
        </w:rPr>
        <w:t>h</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w w:val="111"/>
          <w:sz w:val="20"/>
          <w:szCs w:val="20"/>
        </w:rPr>
        <w:t>pad.</w:t>
      </w:r>
    </w:p>
    <w:p w:rsidR="00BA458A" w:rsidRDefault="00C76CAA">
      <w:pPr>
        <w:spacing w:before="2" w:after="0" w:line="240" w:lineRule="auto"/>
        <w:ind w:right="-70"/>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lastRenderedPageBreak/>
        <w:t xml:space="preserve">the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measured </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 xml:space="preserve">PRF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pacing w:val="-11"/>
          <w:w w:val="105"/>
          <w:sz w:val="20"/>
          <w:szCs w:val="20"/>
        </w:rPr>
        <w:t>v</w:t>
      </w:r>
      <w:r>
        <w:rPr>
          <w:rFonts w:ascii="Times New Roman" w:eastAsia="Times New Roman" w:hAnsi="Times New Roman" w:cs="Times New Roman"/>
          <w:w w:val="106"/>
          <w:sz w:val="20"/>
          <w:szCs w:val="20"/>
        </w:rPr>
        <w:t>alue</w:t>
      </w:r>
    </w:p>
    <w:p w:rsidR="00BA458A" w:rsidRDefault="00C76CAA">
      <w:pPr>
        <w:spacing w:before="7" w:after="0" w:line="249" w:lineRule="auto"/>
        <w:ind w:right="56"/>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lastRenderedPageBreak/>
        <w:t>do</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suffer</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w w:val="112"/>
          <w:sz w:val="20"/>
          <w:szCs w:val="20"/>
        </w:rPr>
        <w:t>saturation</w:t>
      </w:r>
      <w:r>
        <w:rPr>
          <w:rFonts w:ascii="Times New Roman" w:eastAsia="Times New Roman" w:hAnsi="Times New Roman" w:cs="Times New Roman"/>
          <w:spacing w:val="4"/>
          <w:w w:val="112"/>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range</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w w:val="107"/>
          <w:sz w:val="20"/>
          <w:szCs w:val="20"/>
        </w:rPr>
        <w:t xml:space="preserve">share </w:t>
      </w:r>
      <w:r>
        <w:rPr>
          <w:rFonts w:ascii="Times New Roman" w:eastAsia="Times New Roman" w:hAnsi="Times New Roman" w:cs="Times New Roman"/>
          <w:sz w:val="20"/>
          <w:szCs w:val="20"/>
        </w:rPr>
        <w:t>a</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 xml:space="preserve">common </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 xml:space="preserve">PID </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line</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ex</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ected.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 xml:space="preserve">higher </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w w:val="103"/>
          <w:sz w:val="20"/>
          <w:szCs w:val="20"/>
        </w:rPr>
        <w:t>mo-</w:t>
      </w:r>
    </w:p>
    <w:p w:rsidR="00BA458A" w:rsidRDefault="00BA458A">
      <w:pPr>
        <w:spacing w:after="0"/>
        <w:sectPr w:rsidR="00BA458A">
          <w:type w:val="continuous"/>
          <w:pgSz w:w="11920" w:h="16840"/>
          <w:pgMar w:top="1560" w:right="1180" w:bottom="280" w:left="820" w:header="720" w:footer="720" w:gutter="0"/>
          <w:cols w:num="4" w:space="720" w:equalWidth="0">
            <w:col w:w="271" w:space="199"/>
            <w:col w:w="2145" w:space="102"/>
            <w:col w:w="2177" w:space="478"/>
            <w:col w:w="4548"/>
          </w:cols>
        </w:sectPr>
      </w:pPr>
    </w:p>
    <w:p w:rsidR="00BA458A" w:rsidRDefault="00C76CAA">
      <w:pPr>
        <w:spacing w:before="6" w:after="0" w:line="232" w:lineRule="auto"/>
        <w:ind w:left="824" w:right="-57" w:hanging="3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(5)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Get</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z w:val="20"/>
          <w:szCs w:val="20"/>
        </w:rPr>
        <w:t>ex</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ected</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PRF</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1"/>
          <w:sz w:val="20"/>
          <w:szCs w:val="20"/>
        </w:rPr>
        <w:t>v</w:t>
      </w:r>
      <w:r>
        <w:rPr>
          <w:rFonts w:ascii="Times New Roman" w:eastAsia="Times New Roman" w:hAnsi="Times New Roman" w:cs="Times New Roman"/>
          <w:sz w:val="20"/>
          <w:szCs w:val="20"/>
        </w:rPr>
        <w:t>alue,</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i/>
          <w:spacing w:val="7"/>
          <w:w w:val="108"/>
          <w:sz w:val="20"/>
          <w:szCs w:val="20"/>
        </w:rPr>
        <w:t>v</w:t>
      </w:r>
      <w:r>
        <w:rPr>
          <w:rFonts w:ascii="Times New Roman" w:eastAsia="Times New Roman" w:hAnsi="Times New Roman" w:cs="Times New Roman"/>
          <w:w w:val="116"/>
          <w:sz w:val="20"/>
          <w:szCs w:val="20"/>
        </w:rPr>
        <w:t>(</w:t>
      </w:r>
      <w:r>
        <w:rPr>
          <w:rFonts w:ascii="Times New Roman" w:eastAsia="Times New Roman" w:hAnsi="Times New Roman" w:cs="Times New Roman"/>
          <w:i/>
          <w:w w:val="134"/>
          <w:sz w:val="20"/>
          <w:szCs w:val="20"/>
        </w:rPr>
        <w:t>λ</w:t>
      </w:r>
      <w:r>
        <w:rPr>
          <w:rFonts w:ascii="Times New Roman" w:eastAsia="Times New Roman" w:hAnsi="Times New Roman" w:cs="Times New Roman"/>
          <w:i/>
          <w:w w:val="145"/>
          <w:position w:val="-3"/>
          <w:sz w:val="14"/>
          <w:szCs w:val="14"/>
        </w:rPr>
        <w:t>i</w:t>
      </w:r>
      <w:r>
        <w:rPr>
          <w:rFonts w:ascii="Times New Roman" w:eastAsia="Times New Roman" w:hAnsi="Times New Roman" w:cs="Times New Roman"/>
          <w:i/>
          <w:spacing w:val="-25"/>
          <w:position w:val="-3"/>
          <w:sz w:val="14"/>
          <w:szCs w:val="14"/>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w w:val="137"/>
          <w:sz w:val="20"/>
          <w:szCs w:val="20"/>
        </w:rPr>
        <w:t>=</w:t>
      </w:r>
      <w:r>
        <w:rPr>
          <w:rFonts w:ascii="Times New Roman" w:eastAsia="Times New Roman" w:hAnsi="Times New Roman" w:cs="Times New Roman"/>
          <w:spacing w:val="-13"/>
          <w:w w:val="137"/>
          <w:sz w:val="20"/>
          <w:szCs w:val="20"/>
        </w:rPr>
        <w:t xml:space="preserve"> </w:t>
      </w:r>
      <w:r>
        <w:rPr>
          <w:rFonts w:ascii="Times New Roman" w:eastAsia="Times New Roman" w:hAnsi="Times New Roman" w:cs="Times New Roman"/>
          <w:i/>
          <w:sz w:val="20"/>
          <w:szCs w:val="20"/>
        </w:rPr>
        <w:t>P</w:t>
      </w:r>
      <w:r>
        <w:rPr>
          <w:rFonts w:ascii="Times New Roman" w:eastAsia="Times New Roman" w:hAnsi="Times New Roman" w:cs="Times New Roman"/>
          <w:i/>
          <w:spacing w:val="-17"/>
          <w:sz w:val="20"/>
          <w:szCs w:val="20"/>
        </w:rPr>
        <w:t xml:space="preserve"> </w:t>
      </w:r>
      <w:r>
        <w:rPr>
          <w:rFonts w:ascii="Times New Roman" w:eastAsia="Times New Roman" w:hAnsi="Times New Roman" w:cs="Times New Roman"/>
          <w:i/>
          <w:spacing w:val="2"/>
          <w:sz w:val="20"/>
          <w:szCs w:val="20"/>
        </w:rPr>
        <w:t>R</w:t>
      </w:r>
      <w:r>
        <w:rPr>
          <w:rFonts w:ascii="Times New Roman" w:eastAsia="Times New Roman" w:hAnsi="Times New Roman" w:cs="Times New Roman"/>
          <w:i/>
          <w:sz w:val="20"/>
          <w:szCs w:val="20"/>
        </w:rPr>
        <w:t>F</w:t>
      </w:r>
      <w:r>
        <w:rPr>
          <w:rFonts w:ascii="Times New Roman" w:eastAsia="Times New Roman" w:hAnsi="Times New Roman" w:cs="Times New Roman"/>
          <w:i/>
          <w:spacing w:val="12"/>
          <w:sz w:val="20"/>
          <w:szCs w:val="20"/>
        </w:rPr>
        <w:t xml:space="preserve"> </w:t>
      </w:r>
      <w:r>
        <w:rPr>
          <w:rFonts w:ascii="Times New Roman" w:eastAsia="Times New Roman" w:hAnsi="Times New Roman" w:cs="Times New Roman"/>
          <w:w w:val="116"/>
          <w:sz w:val="20"/>
          <w:szCs w:val="20"/>
        </w:rPr>
        <w:t>(</w:t>
      </w:r>
      <w:r>
        <w:rPr>
          <w:rFonts w:ascii="Times New Roman" w:eastAsia="Times New Roman" w:hAnsi="Times New Roman" w:cs="Times New Roman"/>
          <w:i/>
          <w:w w:val="134"/>
          <w:sz w:val="20"/>
          <w:szCs w:val="20"/>
        </w:rPr>
        <w:t>λ</w:t>
      </w:r>
      <w:r>
        <w:rPr>
          <w:rFonts w:ascii="Times New Roman" w:eastAsia="Times New Roman" w:hAnsi="Times New Roman" w:cs="Times New Roman"/>
          <w:i/>
          <w:w w:val="145"/>
          <w:position w:val="-3"/>
          <w:sz w:val="14"/>
          <w:szCs w:val="14"/>
        </w:rPr>
        <w:t>i</w:t>
      </w:r>
      <w:r>
        <w:rPr>
          <w:rFonts w:ascii="Times New Roman" w:eastAsia="Times New Roman" w:hAnsi="Times New Roman" w:cs="Times New Roman"/>
          <w:i/>
          <w:spacing w:val="-25"/>
          <w:position w:val="-3"/>
          <w:sz w:val="14"/>
          <w:szCs w:val="14"/>
        </w:rPr>
        <w:t xml:space="preserve"> </w:t>
      </w:r>
      <w:r>
        <w:rPr>
          <w:rFonts w:ascii="Times New Roman" w:eastAsia="Times New Roman" w:hAnsi="Times New Roman" w:cs="Times New Roman"/>
          <w:w w:val="113"/>
          <w:sz w:val="20"/>
          <w:szCs w:val="20"/>
        </w:rPr>
        <w:t xml:space="preserve">), </w:t>
      </w:r>
      <w:r>
        <w:rPr>
          <w:rFonts w:ascii="Times New Roman" w:eastAsia="Times New Roman" w:hAnsi="Times New Roman" w:cs="Times New Roman"/>
          <w:sz w:val="20"/>
          <w:szCs w:val="20"/>
        </w:rPr>
        <w:t>using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i/>
          <w:w w:val="137"/>
          <w:sz w:val="20"/>
          <w:szCs w:val="20"/>
        </w:rPr>
        <w:t>λ</w:t>
      </w:r>
      <w:r>
        <w:rPr>
          <w:rFonts w:ascii="Times New Roman" w:eastAsia="Times New Roman" w:hAnsi="Times New Roman" w:cs="Times New Roman"/>
          <w:i/>
          <w:w w:val="137"/>
          <w:position w:val="-3"/>
          <w:sz w:val="14"/>
          <w:szCs w:val="14"/>
        </w:rPr>
        <w:t>i</w:t>
      </w:r>
      <w:r>
        <w:rPr>
          <w:rFonts w:ascii="Times New Roman" w:eastAsia="Times New Roman" w:hAnsi="Times New Roman" w:cs="Times New Roman"/>
          <w:i/>
          <w:spacing w:val="2"/>
          <w:w w:val="137"/>
          <w:position w:val="-3"/>
          <w:sz w:val="14"/>
          <w:szCs w:val="14"/>
        </w:rPr>
        <w:t xml:space="preserve"> </w:t>
      </w:r>
      <w:r>
        <w:rPr>
          <w:rFonts w:ascii="Times New Roman" w:eastAsia="Times New Roman" w:hAnsi="Times New Roman" w:cs="Times New Roman"/>
          <w:sz w:val="20"/>
          <w:szCs w:val="20"/>
        </w:rPr>
        <w:t>calculated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in (3),</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w w:val="115"/>
          <w:sz w:val="20"/>
          <w:szCs w:val="20"/>
        </w:rPr>
        <w:t xml:space="preserve">PRF </w:t>
      </w:r>
      <w:r>
        <w:rPr>
          <w:rFonts w:ascii="Times New Roman" w:eastAsia="Times New Roman" w:hAnsi="Times New Roman" w:cs="Times New Roman"/>
          <w:sz w:val="20"/>
          <w:szCs w:val="20"/>
        </w:rPr>
        <w:t xml:space="preserve">calculated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w w:val="107"/>
          <w:sz w:val="20"/>
          <w:szCs w:val="20"/>
        </w:rPr>
        <w:t>ex</w:t>
      </w:r>
      <w:r>
        <w:rPr>
          <w:rFonts w:ascii="Times New Roman" w:eastAsia="Times New Roman" w:hAnsi="Times New Roman" w:cs="Times New Roman"/>
          <w:spacing w:val="6"/>
          <w:w w:val="107"/>
          <w:sz w:val="20"/>
          <w:szCs w:val="20"/>
        </w:rPr>
        <w:t>p</w:t>
      </w:r>
      <w:r>
        <w:rPr>
          <w:rFonts w:ascii="Times New Roman" w:eastAsia="Times New Roman" w:hAnsi="Times New Roman" w:cs="Times New Roman"/>
          <w:w w:val="107"/>
          <w:sz w:val="20"/>
          <w:szCs w:val="20"/>
        </w:rPr>
        <w:t>erim</w:t>
      </w:r>
      <w:r>
        <w:rPr>
          <w:rFonts w:ascii="Times New Roman" w:eastAsia="Times New Roman" w:hAnsi="Times New Roman" w:cs="Times New Roman"/>
          <w:spacing w:val="1"/>
          <w:w w:val="107"/>
          <w:sz w:val="20"/>
          <w:szCs w:val="20"/>
        </w:rPr>
        <w:t>e</w:t>
      </w:r>
      <w:r>
        <w:rPr>
          <w:rFonts w:ascii="Times New Roman" w:eastAsia="Times New Roman" w:hAnsi="Times New Roman" w:cs="Times New Roman"/>
          <w:spacing w:val="-5"/>
          <w:w w:val="107"/>
          <w:sz w:val="20"/>
          <w:szCs w:val="20"/>
        </w:rPr>
        <w:t>n</w:t>
      </w:r>
      <w:r>
        <w:rPr>
          <w:rFonts w:ascii="Times New Roman" w:eastAsia="Times New Roman" w:hAnsi="Times New Roman" w:cs="Times New Roman"/>
          <w:w w:val="107"/>
          <w:sz w:val="20"/>
          <w:szCs w:val="20"/>
        </w:rPr>
        <w:t>tal</w:t>
      </w:r>
      <w:r>
        <w:rPr>
          <w:rFonts w:ascii="Times New Roman" w:eastAsia="Times New Roman" w:hAnsi="Times New Roman" w:cs="Times New Roman"/>
          <w:spacing w:val="15"/>
          <w:w w:val="107"/>
          <w:sz w:val="20"/>
          <w:szCs w:val="20"/>
        </w:rPr>
        <w:t xml:space="preserve"> </w:t>
      </w:r>
      <w:r>
        <w:rPr>
          <w:rFonts w:ascii="Times New Roman" w:eastAsia="Times New Roman" w:hAnsi="Times New Roman" w:cs="Times New Roman"/>
          <w:w w:val="115"/>
          <w:sz w:val="20"/>
          <w:szCs w:val="20"/>
        </w:rPr>
        <w:t>data.</w:t>
      </w:r>
    </w:p>
    <w:p w:rsidR="00BA458A" w:rsidRDefault="00C76CAA">
      <w:pPr>
        <w:spacing w:before="2" w:after="0" w:line="170" w:lineRule="exact"/>
        <w:rPr>
          <w:sz w:val="17"/>
          <w:szCs w:val="17"/>
        </w:rPr>
      </w:pPr>
      <w:r>
        <w:br w:type="column"/>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160</w:t>
      </w:r>
    </w:p>
    <w:p w:rsidR="00BA458A" w:rsidRDefault="00C76CAA">
      <w:pPr>
        <w:spacing w:after="0" w:line="230" w:lineRule="exact"/>
        <w:ind w:right="-20"/>
        <w:rPr>
          <w:rFonts w:ascii="Times New Roman" w:eastAsia="Times New Roman" w:hAnsi="Times New Roman" w:cs="Times New Roman"/>
          <w:sz w:val="20"/>
          <w:szCs w:val="20"/>
        </w:rPr>
      </w:pPr>
      <w:r>
        <w:br w:type="column"/>
      </w:r>
      <w:r>
        <w:rPr>
          <w:rFonts w:ascii="Times New Roman" w:eastAsia="Times New Roman" w:hAnsi="Times New Roman" w:cs="Times New Roman"/>
          <w:w w:val="109"/>
          <w:sz w:val="20"/>
          <w:szCs w:val="20"/>
        </w:rPr>
        <w:lastRenderedPageBreak/>
        <w:t>me</w:t>
      </w:r>
      <w:r>
        <w:rPr>
          <w:rFonts w:ascii="Times New Roman" w:eastAsia="Times New Roman" w:hAnsi="Times New Roman" w:cs="Times New Roman"/>
          <w:spacing w:val="-5"/>
          <w:w w:val="109"/>
          <w:sz w:val="20"/>
          <w:szCs w:val="20"/>
        </w:rPr>
        <w:t>n</w:t>
      </w:r>
      <w:r>
        <w:rPr>
          <w:rFonts w:ascii="Times New Roman" w:eastAsia="Times New Roman" w:hAnsi="Times New Roman" w:cs="Times New Roman"/>
          <w:w w:val="109"/>
          <w:sz w:val="20"/>
          <w:szCs w:val="20"/>
        </w:rPr>
        <w:t>tum</w:t>
      </w:r>
      <w:r>
        <w:rPr>
          <w:rFonts w:ascii="Times New Roman" w:eastAsia="Times New Roman" w:hAnsi="Times New Roman" w:cs="Times New Roman"/>
          <w:spacing w:val="36"/>
          <w:w w:val="10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w w:val="113"/>
          <w:position w:val="7"/>
          <w:sz w:val="14"/>
          <w:szCs w:val="14"/>
        </w:rPr>
        <w:t>3</w:t>
      </w:r>
      <w:r>
        <w:rPr>
          <w:rFonts w:ascii="Times New Roman" w:eastAsia="Times New Roman" w:hAnsi="Times New Roman" w:cs="Times New Roman"/>
          <w:spacing w:val="-25"/>
          <w:position w:val="7"/>
          <w:sz w:val="14"/>
          <w:szCs w:val="14"/>
        </w:rPr>
        <w:t xml:space="preserve"> </w:t>
      </w:r>
      <w:r>
        <w:rPr>
          <w:rFonts w:ascii="Times New Roman" w:eastAsia="Times New Roman" w:hAnsi="Times New Roman" w:cs="Times New Roman"/>
          <w:i/>
          <w:sz w:val="20"/>
          <w:szCs w:val="20"/>
        </w:rPr>
        <w:t>H</w:t>
      </w:r>
      <w:r>
        <w:rPr>
          <w:rFonts w:ascii="Times New Roman" w:eastAsia="Times New Roman" w:hAnsi="Times New Roman" w:cs="Times New Roman"/>
          <w:i/>
          <w:spacing w:val="-14"/>
          <w:sz w:val="20"/>
          <w:szCs w:val="20"/>
        </w:rPr>
        <w:t xml:space="preserve"> </w:t>
      </w:r>
      <w:r>
        <w:rPr>
          <w:rFonts w:ascii="Times New Roman" w:eastAsia="Times New Roman" w:hAnsi="Times New Roman" w:cs="Times New Roman"/>
          <w:i/>
          <w:sz w:val="20"/>
          <w:szCs w:val="20"/>
        </w:rPr>
        <w:t>e</w:t>
      </w:r>
      <w:r>
        <w:rPr>
          <w:rFonts w:ascii="Times New Roman" w:eastAsia="Times New Roman" w:hAnsi="Times New Roman" w:cs="Times New Roman"/>
          <w:i/>
          <w:spacing w:val="42"/>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13"/>
          <w:position w:val="7"/>
          <w:sz w:val="14"/>
          <w:szCs w:val="14"/>
        </w:rPr>
        <w:t>4</w:t>
      </w:r>
      <w:r>
        <w:rPr>
          <w:rFonts w:ascii="Times New Roman" w:eastAsia="Times New Roman" w:hAnsi="Times New Roman" w:cs="Times New Roman"/>
          <w:spacing w:val="-25"/>
          <w:position w:val="7"/>
          <w:sz w:val="14"/>
          <w:szCs w:val="14"/>
        </w:rPr>
        <w:t xml:space="preserve"> </w:t>
      </w:r>
      <w:r>
        <w:rPr>
          <w:rFonts w:ascii="Times New Roman" w:eastAsia="Times New Roman" w:hAnsi="Times New Roman" w:cs="Times New Roman"/>
          <w:i/>
          <w:sz w:val="20"/>
          <w:szCs w:val="20"/>
        </w:rPr>
        <w:t>H</w:t>
      </w:r>
      <w:r>
        <w:rPr>
          <w:rFonts w:ascii="Times New Roman" w:eastAsia="Times New Roman" w:hAnsi="Times New Roman" w:cs="Times New Roman"/>
          <w:i/>
          <w:spacing w:val="-14"/>
          <w:sz w:val="20"/>
          <w:szCs w:val="20"/>
        </w:rPr>
        <w:t xml:space="preserve"> </w:t>
      </w:r>
      <w:r>
        <w:rPr>
          <w:rFonts w:ascii="Times New Roman" w:eastAsia="Times New Roman" w:hAnsi="Times New Roman" w:cs="Times New Roman"/>
          <w:i/>
          <w:sz w:val="20"/>
          <w:szCs w:val="20"/>
        </w:rPr>
        <w:t>e</w:t>
      </w:r>
      <w:r>
        <w:rPr>
          <w:rFonts w:ascii="Times New Roman" w:eastAsia="Times New Roman" w:hAnsi="Times New Roman" w:cs="Times New Roman"/>
          <w:i/>
          <w:spacing w:val="42"/>
          <w:sz w:val="20"/>
          <w:szCs w:val="20"/>
        </w:rPr>
        <w:t xml:space="preserve"> </w:t>
      </w:r>
      <w:r>
        <w:rPr>
          <w:rFonts w:ascii="Times New Roman" w:eastAsia="Times New Roman" w:hAnsi="Times New Roman" w:cs="Times New Roman"/>
          <w:sz w:val="20"/>
          <w:szCs w:val="20"/>
        </w:rPr>
        <w:t>also</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z w:val="20"/>
          <w:szCs w:val="20"/>
        </w:rPr>
        <w:t xml:space="preserve">share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w w:val="104"/>
          <w:sz w:val="20"/>
          <w:szCs w:val="20"/>
        </w:rPr>
        <w:t>common</w:t>
      </w:r>
    </w:p>
    <w:p w:rsidR="00BA458A" w:rsidRDefault="00C76CAA">
      <w:pPr>
        <w:spacing w:before="9" w:after="0" w:line="249" w:lineRule="auto"/>
        <w:ind w:right="56"/>
        <w:rPr>
          <w:rFonts w:ascii="Times New Roman" w:eastAsia="Times New Roman" w:hAnsi="Times New Roman" w:cs="Times New Roman"/>
          <w:sz w:val="20"/>
          <w:szCs w:val="20"/>
        </w:rPr>
      </w:pPr>
      <w:r>
        <w:rPr>
          <w:rFonts w:ascii="Times New Roman" w:eastAsia="Times New Roman" w:hAnsi="Times New Roman" w:cs="Times New Roman"/>
          <w:sz w:val="20"/>
          <w:szCs w:val="20"/>
        </w:rPr>
        <w:t>line.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o</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end</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also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w w:val="106"/>
          <w:sz w:val="20"/>
          <w:szCs w:val="20"/>
        </w:rPr>
        <w:t>s</w:t>
      </w:r>
      <w:r>
        <w:rPr>
          <w:rFonts w:ascii="Times New Roman" w:eastAsia="Times New Roman" w:hAnsi="Times New Roman" w:cs="Times New Roman"/>
          <w:spacing w:val="6"/>
          <w:w w:val="106"/>
          <w:sz w:val="20"/>
          <w:szCs w:val="20"/>
        </w:rPr>
        <w:t>p</w:t>
      </w:r>
      <w:r>
        <w:rPr>
          <w:rFonts w:ascii="Times New Roman" w:eastAsia="Times New Roman" w:hAnsi="Times New Roman" w:cs="Times New Roman"/>
          <w:sz w:val="20"/>
          <w:szCs w:val="20"/>
        </w:rPr>
        <w:t>ecies suffer</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w w:val="112"/>
          <w:sz w:val="20"/>
          <w:szCs w:val="20"/>
        </w:rPr>
        <w:t>saturation</w:t>
      </w:r>
      <w:r>
        <w:rPr>
          <w:rFonts w:ascii="Times New Roman" w:eastAsia="Times New Roman" w:hAnsi="Times New Roman" w:cs="Times New Roman"/>
          <w:spacing w:val="11"/>
          <w:w w:val="112"/>
          <w:sz w:val="20"/>
          <w:szCs w:val="20"/>
        </w:rPr>
        <w:t xml:space="preserve"> </w:t>
      </w:r>
      <w:r>
        <w:rPr>
          <w:rFonts w:ascii="Times New Roman" w:eastAsia="Times New Roman" w:hAnsi="Times New Roman" w:cs="Times New Roman"/>
          <w:sz w:val="20"/>
          <w:szCs w:val="20"/>
        </w:rPr>
        <w:t>effects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sz w:val="20"/>
          <w:szCs w:val="20"/>
        </w:rPr>
        <w:t>see</w:t>
      </w:r>
    </w:p>
    <w:p w:rsidR="00BA458A" w:rsidRDefault="00BA458A">
      <w:pPr>
        <w:spacing w:after="0"/>
        <w:sectPr w:rsidR="00BA458A">
          <w:type w:val="continuous"/>
          <w:pgSz w:w="11920" w:h="16840"/>
          <w:pgMar w:top="1560" w:right="1180" w:bottom="280" w:left="820" w:header="720" w:footer="720" w:gutter="0"/>
          <w:cols w:num="3" w:space="720" w:equalWidth="0">
            <w:col w:w="4894" w:space="120"/>
            <w:col w:w="159" w:space="199"/>
            <w:col w:w="4548"/>
          </w:cols>
        </w:sect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4" w:after="0" w:line="240" w:lineRule="exact"/>
        <w:rPr>
          <w:sz w:val="24"/>
          <w:szCs w:val="24"/>
        </w:rPr>
      </w:pPr>
    </w:p>
    <w:p w:rsidR="00BA458A" w:rsidRDefault="00C76CAA">
      <w:pPr>
        <w:spacing w:after="0" w:line="240" w:lineRule="auto"/>
        <w:ind w:left="470" w:right="-20"/>
        <w:rPr>
          <w:rFonts w:ascii="Times New Roman" w:eastAsia="Times New Roman" w:hAnsi="Times New Roman" w:cs="Times New Roman"/>
          <w:sz w:val="20"/>
          <w:szCs w:val="20"/>
        </w:rPr>
      </w:pPr>
      <w:r>
        <w:rPr>
          <w:noProof/>
        </w:rPr>
        <w:drawing>
          <wp:inline distT="0" distB="0" distL="0" distR="0">
            <wp:extent cx="2796540" cy="188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882140"/>
                    </a:xfrm>
                    <a:prstGeom prst="rect">
                      <a:avLst/>
                    </a:prstGeom>
                    <a:noFill/>
                    <a:ln>
                      <a:noFill/>
                    </a:ln>
                  </pic:spPr>
                </pic:pic>
              </a:graphicData>
            </a:graphic>
          </wp:inline>
        </w:drawing>
      </w:r>
    </w:p>
    <w:p w:rsidR="00BA458A" w:rsidRDefault="00BA458A">
      <w:pPr>
        <w:spacing w:before="4" w:after="0" w:line="220" w:lineRule="exact"/>
      </w:pPr>
    </w:p>
    <w:p w:rsidR="00BA458A" w:rsidRDefault="00C76CAA">
      <w:pPr>
        <w:spacing w:after="0" w:line="247" w:lineRule="auto"/>
        <w:ind w:left="470" w:right="-51"/>
        <w:jc w:val="both"/>
        <w:rPr>
          <w:rFonts w:ascii="Times New Roman" w:eastAsia="Times New Roman" w:hAnsi="Times New Roman" w:cs="Times New Roman"/>
          <w:sz w:val="16"/>
          <w:szCs w:val="16"/>
        </w:rPr>
      </w:pPr>
      <w:r>
        <w:rPr>
          <w:noProof/>
        </w:rPr>
        <mc:AlternateContent>
          <mc:Choice Requires="wps">
            <w:drawing>
              <wp:anchor distT="0" distB="0" distL="114300" distR="114300" simplePos="0" relativeHeight="251662848" behindDoc="1" locked="0" layoutInCell="1" allowOverlap="1">
                <wp:simplePos x="0" y="0"/>
                <wp:positionH relativeFrom="page">
                  <wp:posOffset>3501390</wp:posOffset>
                </wp:positionH>
                <wp:positionV relativeFrom="paragraph">
                  <wp:posOffset>97790</wp:posOffset>
                </wp:positionV>
                <wp:extent cx="101600" cy="75565"/>
                <wp:effectExtent l="0" t="0" r="3810" b="444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116" w:lineRule="exact"/>
                              <w:ind w:right="-58"/>
                              <w:rPr>
                                <w:rFonts w:ascii="Times New Roman" w:eastAsia="Times New Roman" w:hAnsi="Times New Roman" w:cs="Times New Roman"/>
                                <w:sz w:val="12"/>
                                <w:szCs w:val="12"/>
                              </w:rPr>
                            </w:pPr>
                            <w:r>
                              <w:rPr>
                                <w:rFonts w:ascii="Times New Roman" w:eastAsia="Times New Roman" w:hAnsi="Times New Roman" w:cs="Times New Roman"/>
                                <w:i/>
                                <w:w w:val="141"/>
                                <w:sz w:val="12"/>
                                <w:szCs w:val="12"/>
                              </w:rPr>
                              <w:t>dx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left:0;text-align:left;margin-left:275.7pt;margin-top:7.7pt;width:8pt;height:5.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" filled="f" stroked="f">
                <v:textbox inset="0,0,0,0">
                  <w:txbxContent>
                    <w:p w:rsidR="00BA458A" w:rsidRDefault="00C76CAA">
                      <w:pPr>
                        <w:spacing w:after="0" w:line="116" w:lineRule="exact"/>
                        <w:ind w:right="-58"/>
                        <w:rPr>
                          <w:rFonts w:ascii="Times New Roman" w:eastAsia="Times New Roman" w:hAnsi="Times New Roman" w:cs="Times New Roman"/>
                          <w:sz w:val="12"/>
                          <w:szCs w:val="12"/>
                        </w:rPr>
                      </w:pPr>
                      <w:r>
                        <w:rPr>
                          <w:rFonts w:ascii="Times New Roman" w:eastAsia="Times New Roman" w:hAnsi="Times New Roman" w:cs="Times New Roman"/>
                          <w:i/>
                          <w:w w:val="141"/>
                          <w:sz w:val="12"/>
                          <w:szCs w:val="12"/>
                        </w:rPr>
                        <w:t>dx</w:t>
                      </w:r>
                    </w:p>
                  </w:txbxContent>
                </v:textbox>
                <w10:wrap anchorx="page"/>
              </v:shape>
            </w:pict>
          </mc:Fallback>
        </mc:AlternateContent>
      </w:r>
      <w:r>
        <w:rPr>
          <w:rFonts w:ascii="Times New Roman" w:eastAsia="Times New Roman" w:hAnsi="Times New Roman" w:cs="Times New Roman"/>
          <w:w w:val="114"/>
          <w:sz w:val="16"/>
          <w:szCs w:val="16"/>
        </w:rPr>
        <w:t>Figure</w:t>
      </w:r>
      <w:r>
        <w:rPr>
          <w:rFonts w:ascii="Times New Roman" w:eastAsia="Times New Roman" w:hAnsi="Times New Roman" w:cs="Times New Roman"/>
          <w:spacing w:val="1"/>
          <w:w w:val="114"/>
          <w:sz w:val="16"/>
          <w:szCs w:val="16"/>
        </w:rPr>
        <w:t xml:space="preserve"> </w:t>
      </w:r>
      <w:r>
        <w:rPr>
          <w:rFonts w:ascii="Times New Roman" w:eastAsia="Times New Roman" w:hAnsi="Times New Roman" w:cs="Times New Roman"/>
          <w:sz w:val="16"/>
          <w:szCs w:val="16"/>
        </w:rPr>
        <w:t>3:</w:t>
      </w:r>
      <w:r>
        <w:rPr>
          <w:rFonts w:ascii="Times New Roman" w:eastAsia="Times New Roman" w:hAnsi="Times New Roman" w:cs="Times New Roman"/>
          <w:spacing w:val="37"/>
          <w:sz w:val="16"/>
          <w:szCs w:val="16"/>
        </w:rPr>
        <w:t xml:space="preserve"> </w:t>
      </w:r>
      <w:r>
        <w:rPr>
          <w:rFonts w:ascii="Times New Roman" w:eastAsia="Times New Roman" w:hAnsi="Times New Roman" w:cs="Times New Roman"/>
          <w:sz w:val="16"/>
          <w:szCs w:val="16"/>
        </w:rPr>
        <w:t>R</w:t>
      </w:r>
      <w:r>
        <w:rPr>
          <w:rFonts w:ascii="Times New Roman" w:eastAsia="Times New Roman" w:hAnsi="Times New Roman" w:cs="Times New Roman"/>
          <w:spacing w:val="-4"/>
          <w:sz w:val="16"/>
          <w:szCs w:val="16"/>
        </w:rPr>
        <w:t>a</w:t>
      </w:r>
      <w:r>
        <w:rPr>
          <w:rFonts w:ascii="Times New Roman" w:eastAsia="Times New Roman" w:hAnsi="Times New Roman" w:cs="Times New Roman"/>
          <w:sz w:val="16"/>
          <w:szCs w:val="16"/>
        </w:rPr>
        <w:t xml:space="preserve">w </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w w:val="123"/>
          <w:sz w:val="16"/>
          <w:szCs w:val="16"/>
        </w:rPr>
        <w:t>data</w:t>
      </w:r>
      <w:r>
        <w:rPr>
          <w:rFonts w:ascii="Times New Roman" w:eastAsia="Times New Roman" w:hAnsi="Times New Roman" w:cs="Times New Roman"/>
          <w:spacing w:val="-2"/>
          <w:w w:val="123"/>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10"/>
          <w:w w:val="112"/>
          <w:sz w:val="16"/>
          <w:szCs w:val="16"/>
        </w:rPr>
        <w:t>v</w:t>
      </w:r>
      <w:r>
        <w:rPr>
          <w:rFonts w:ascii="Times New Roman" w:eastAsia="Times New Roman" w:hAnsi="Times New Roman" w:cs="Times New Roman"/>
          <w:w w:val="112"/>
          <w:sz w:val="16"/>
          <w:szCs w:val="16"/>
        </w:rPr>
        <w:t>arious</w:t>
      </w:r>
      <w:r>
        <w:rPr>
          <w:rFonts w:ascii="Times New Roman" w:eastAsia="Times New Roman" w:hAnsi="Times New Roman" w:cs="Times New Roman"/>
          <w:spacing w:val="6"/>
          <w:w w:val="112"/>
          <w:sz w:val="16"/>
          <w:szCs w:val="16"/>
        </w:rPr>
        <w:t xml:space="preserve"> </w:t>
      </w:r>
      <w:r>
        <w:rPr>
          <w:rFonts w:ascii="Times New Roman" w:eastAsia="Times New Roman" w:hAnsi="Times New Roman" w:cs="Times New Roman"/>
          <w:w w:val="109"/>
          <w:sz w:val="16"/>
          <w:szCs w:val="16"/>
        </w:rPr>
        <w:t>lig</w:t>
      </w:r>
      <w:r>
        <w:rPr>
          <w:rFonts w:ascii="Times New Roman" w:eastAsia="Times New Roman" w:hAnsi="Times New Roman" w:cs="Times New Roman"/>
          <w:spacing w:val="-5"/>
          <w:w w:val="109"/>
          <w:sz w:val="16"/>
          <w:szCs w:val="16"/>
        </w:rPr>
        <w:t>h</w:t>
      </w:r>
      <w:r>
        <w:rPr>
          <w:rFonts w:ascii="Times New Roman" w:eastAsia="Times New Roman" w:hAnsi="Times New Roman" w:cs="Times New Roman"/>
          <w:w w:val="148"/>
          <w:sz w:val="16"/>
          <w:szCs w:val="16"/>
        </w:rPr>
        <w:t>t</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w w:val="115"/>
          <w:sz w:val="16"/>
          <w:szCs w:val="16"/>
        </w:rPr>
        <w:t>particle</w:t>
      </w:r>
      <w:r>
        <w:rPr>
          <w:rFonts w:ascii="Times New Roman" w:eastAsia="Times New Roman" w:hAnsi="Times New Roman" w:cs="Times New Roman"/>
          <w:spacing w:val="4"/>
          <w:w w:val="115"/>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ecies. </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i/>
          <w:spacing w:val="-17"/>
          <w:position w:val="7"/>
          <w:sz w:val="12"/>
          <w:szCs w:val="12"/>
        </w:rPr>
        <w:t xml:space="preserve"> </w:t>
      </w:r>
      <w:r>
        <w:rPr>
          <w:rFonts w:ascii="Times New Roman" w:eastAsia="Times New Roman" w:hAnsi="Times New Roman" w:cs="Times New Roman"/>
          <w:i/>
          <w:w w:val="138"/>
          <w:position w:val="7"/>
          <w:sz w:val="12"/>
          <w:szCs w:val="12"/>
          <w:u w:val="single" w:color="000000"/>
        </w:rPr>
        <w:t>dE</w:t>
      </w:r>
      <w:r>
        <w:rPr>
          <w:rFonts w:ascii="Times New Roman" w:eastAsia="Times New Roman" w:hAnsi="Times New Roman" w:cs="Times New Roman"/>
          <w:i/>
          <w:w w:val="138"/>
          <w:position w:val="7"/>
          <w:sz w:val="12"/>
          <w:szCs w:val="12"/>
        </w:rPr>
        <w:t xml:space="preserve"> </w:t>
      </w:r>
      <w:r>
        <w:rPr>
          <w:rFonts w:ascii="Times New Roman" w:eastAsia="Times New Roman" w:hAnsi="Times New Roman" w:cs="Times New Roman"/>
          <w:spacing w:val="-10"/>
          <w:w w:val="112"/>
          <w:sz w:val="16"/>
          <w:szCs w:val="16"/>
        </w:rPr>
        <w:t>v</w:t>
      </w:r>
      <w:r>
        <w:rPr>
          <w:rFonts w:ascii="Times New Roman" w:eastAsia="Times New Roman" w:hAnsi="Times New Roman" w:cs="Times New Roman"/>
          <w:w w:val="112"/>
          <w:sz w:val="16"/>
          <w:szCs w:val="16"/>
        </w:rPr>
        <w:t>alues</w:t>
      </w:r>
      <w:r>
        <w:rPr>
          <w:rFonts w:ascii="Times New Roman" w:eastAsia="Times New Roman" w:hAnsi="Times New Roman" w:cs="Times New Roman"/>
          <w:spacing w:val="6"/>
          <w:w w:val="112"/>
          <w:sz w:val="16"/>
          <w:szCs w:val="16"/>
        </w:rPr>
        <w:t xml:space="preserve"> </w:t>
      </w:r>
      <w:r>
        <w:rPr>
          <w:rFonts w:ascii="Times New Roman" w:eastAsia="Times New Roman" w:hAnsi="Times New Roman" w:cs="Times New Roman"/>
          <w:sz w:val="16"/>
          <w:szCs w:val="16"/>
        </w:rPr>
        <w:t xml:space="preserve">scaled </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pacing w:val="-5"/>
          <w:sz w:val="16"/>
          <w:szCs w:val="16"/>
        </w:rPr>
        <w:t>b</w:t>
      </w:r>
      <w:r>
        <w:rPr>
          <w:rFonts w:ascii="Times New Roman" w:eastAsia="Times New Roman" w:hAnsi="Times New Roman" w:cs="Times New Roman"/>
          <w:sz w:val="16"/>
          <w:szCs w:val="16"/>
        </w:rPr>
        <w:t>y</w:t>
      </w:r>
      <w:r>
        <w:rPr>
          <w:rFonts w:ascii="Times New Roman" w:eastAsia="Times New Roman" w:hAnsi="Times New Roman" w:cs="Times New Roman"/>
          <w:spacing w:val="33"/>
          <w:sz w:val="16"/>
          <w:szCs w:val="16"/>
        </w:rPr>
        <w:t xml:space="preserve"> </w:t>
      </w:r>
      <w:r>
        <w:rPr>
          <w:rFonts w:ascii="Times New Roman" w:eastAsia="Times New Roman" w:hAnsi="Times New Roman" w:cs="Times New Roman"/>
          <w:w w:val="114"/>
          <w:sz w:val="16"/>
          <w:szCs w:val="16"/>
        </w:rPr>
        <w:t>atomic</w:t>
      </w:r>
      <w:r>
        <w:rPr>
          <w:rFonts w:ascii="Times New Roman" w:eastAsia="Times New Roman" w:hAnsi="Times New Roman" w:cs="Times New Roman"/>
          <w:spacing w:val="5"/>
          <w:w w:val="114"/>
          <w:sz w:val="16"/>
          <w:szCs w:val="16"/>
        </w:rPr>
        <w:t xml:space="preserve"> </w:t>
      </w:r>
      <w:r>
        <w:rPr>
          <w:rFonts w:ascii="Times New Roman" w:eastAsia="Times New Roman" w:hAnsi="Times New Roman" w:cs="Times New Roman"/>
          <w:spacing w:val="-6"/>
          <w:w w:val="114"/>
          <w:sz w:val="16"/>
          <w:szCs w:val="16"/>
        </w:rPr>
        <w:t>n</w:t>
      </w:r>
      <w:r>
        <w:rPr>
          <w:rFonts w:ascii="Times New Roman" w:eastAsia="Times New Roman" w:hAnsi="Times New Roman" w:cs="Times New Roman"/>
          <w:w w:val="114"/>
          <w:sz w:val="16"/>
          <w:szCs w:val="16"/>
        </w:rPr>
        <w:t>u</w:t>
      </w:r>
      <w:r>
        <w:rPr>
          <w:rFonts w:ascii="Times New Roman" w:eastAsia="Times New Roman" w:hAnsi="Times New Roman" w:cs="Times New Roman"/>
          <w:spacing w:val="-6"/>
          <w:w w:val="114"/>
          <w:sz w:val="16"/>
          <w:szCs w:val="16"/>
        </w:rPr>
        <w:t>m</w:t>
      </w:r>
      <w:r>
        <w:rPr>
          <w:rFonts w:ascii="Times New Roman" w:eastAsia="Times New Roman" w:hAnsi="Times New Roman" w:cs="Times New Roman"/>
          <w:spacing w:val="6"/>
          <w:w w:val="114"/>
          <w:sz w:val="16"/>
          <w:szCs w:val="16"/>
        </w:rPr>
        <w:t>b</w:t>
      </w:r>
      <w:r>
        <w:rPr>
          <w:rFonts w:ascii="Times New Roman" w:eastAsia="Times New Roman" w:hAnsi="Times New Roman" w:cs="Times New Roman"/>
          <w:w w:val="114"/>
          <w:sz w:val="16"/>
          <w:szCs w:val="16"/>
        </w:rPr>
        <w:t>er</w:t>
      </w:r>
      <w:r>
        <w:rPr>
          <w:rFonts w:ascii="Times New Roman" w:eastAsia="Times New Roman" w:hAnsi="Times New Roman" w:cs="Times New Roman"/>
          <w:spacing w:val="12"/>
          <w:w w:val="114"/>
          <w:sz w:val="16"/>
          <w:szCs w:val="16"/>
        </w:rPr>
        <w:t xml:space="preserve"> </w:t>
      </w:r>
      <w:r>
        <w:rPr>
          <w:rFonts w:ascii="Times New Roman" w:eastAsia="Times New Roman" w:hAnsi="Times New Roman" w:cs="Times New Roman"/>
          <w:i/>
          <w:spacing w:val="7"/>
          <w:w w:val="126"/>
          <w:sz w:val="16"/>
          <w:szCs w:val="16"/>
        </w:rPr>
        <w:t>z</w:t>
      </w:r>
      <w:r>
        <w:rPr>
          <w:rFonts w:ascii="Times New Roman" w:eastAsia="Times New Roman" w:hAnsi="Times New Roman" w:cs="Times New Roman"/>
          <w:w w:val="121"/>
          <w:position w:val="6"/>
          <w:sz w:val="12"/>
          <w:szCs w:val="12"/>
        </w:rPr>
        <w:t>2</w:t>
      </w:r>
      <w:r>
        <w:rPr>
          <w:rFonts w:ascii="Times New Roman" w:eastAsia="Times New Roman" w:hAnsi="Times New Roman" w:cs="Times New Roman"/>
          <w:spacing w:val="-20"/>
          <w:position w:val="6"/>
          <w:sz w:val="12"/>
          <w:szCs w:val="12"/>
        </w:rPr>
        <w:t xml:space="preserve"> </w:t>
      </w:r>
      <w:r>
        <w:rPr>
          <w:rFonts w:ascii="Times New Roman" w:eastAsia="Times New Roman" w:hAnsi="Times New Roman" w:cs="Times New Roman"/>
          <w:sz w:val="16"/>
          <w:szCs w:val="16"/>
        </w:rPr>
        <w:t>.</w:t>
      </w:r>
      <w:r>
        <w:rPr>
          <w:rFonts w:ascii="Times New Roman" w:eastAsia="Times New Roman" w:hAnsi="Times New Roman" w:cs="Times New Roman"/>
          <w:spacing w:val="40"/>
          <w:sz w:val="16"/>
          <w:szCs w:val="16"/>
        </w:rPr>
        <w:t xml:space="preserve"> </w:t>
      </w:r>
      <w:r>
        <w:rPr>
          <w:rFonts w:ascii="Times New Roman" w:eastAsia="Times New Roman" w:hAnsi="Times New Roman" w:cs="Times New Roman"/>
          <w:sz w:val="16"/>
          <w:szCs w:val="16"/>
        </w:rPr>
        <w:t>Bla</w:t>
      </w:r>
      <w:r>
        <w:rPr>
          <w:rFonts w:ascii="Times New Roman" w:eastAsia="Times New Roman" w:hAnsi="Times New Roman" w:cs="Times New Roman"/>
          <w:spacing w:val="-5"/>
          <w:sz w:val="16"/>
          <w:szCs w:val="16"/>
        </w:rPr>
        <w:t>c</w:t>
      </w:r>
      <w:r>
        <w:rPr>
          <w:rFonts w:ascii="Times New Roman" w:eastAsia="Times New Roman" w:hAnsi="Times New Roman" w:cs="Times New Roman"/>
          <w:sz w:val="16"/>
          <w:szCs w:val="16"/>
        </w:rPr>
        <w:t xml:space="preserve">k </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cur</w:t>
      </w:r>
      <w:r>
        <w:rPr>
          <w:rFonts w:ascii="Times New Roman" w:eastAsia="Times New Roman" w:hAnsi="Times New Roman" w:cs="Times New Roman"/>
          <w:spacing w:val="-5"/>
          <w:sz w:val="16"/>
          <w:szCs w:val="16"/>
        </w:rPr>
        <w:t>v</w:t>
      </w:r>
      <w:r>
        <w:rPr>
          <w:rFonts w:ascii="Times New Roman" w:eastAsia="Times New Roman" w:hAnsi="Times New Roman" w:cs="Times New Roman"/>
          <w:sz w:val="16"/>
          <w:szCs w:val="16"/>
        </w:rPr>
        <w:t xml:space="preserve">e </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w w:val="113"/>
          <w:sz w:val="16"/>
          <w:szCs w:val="16"/>
        </w:rPr>
        <w:t>represe</w:t>
      </w:r>
      <w:r>
        <w:rPr>
          <w:rFonts w:ascii="Times New Roman" w:eastAsia="Times New Roman" w:hAnsi="Times New Roman" w:cs="Times New Roman"/>
          <w:spacing w:val="-5"/>
          <w:w w:val="113"/>
          <w:sz w:val="16"/>
          <w:szCs w:val="16"/>
        </w:rPr>
        <w:t>n</w:t>
      </w:r>
      <w:r>
        <w:rPr>
          <w:rFonts w:ascii="Times New Roman" w:eastAsia="Times New Roman" w:hAnsi="Times New Roman" w:cs="Times New Roman"/>
          <w:w w:val="120"/>
          <w:sz w:val="16"/>
          <w:szCs w:val="16"/>
        </w:rPr>
        <w:t xml:space="preserve">ted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w w:val="112"/>
          <w:sz w:val="16"/>
          <w:szCs w:val="16"/>
        </w:rPr>
        <w:t>ex</w:t>
      </w:r>
      <w:r>
        <w:rPr>
          <w:rFonts w:ascii="Times New Roman" w:eastAsia="Times New Roman" w:hAnsi="Times New Roman" w:cs="Times New Roman"/>
          <w:spacing w:val="6"/>
          <w:w w:val="112"/>
          <w:sz w:val="16"/>
          <w:szCs w:val="16"/>
        </w:rPr>
        <w:t>p</w:t>
      </w:r>
      <w:r>
        <w:rPr>
          <w:rFonts w:ascii="Times New Roman" w:eastAsia="Times New Roman" w:hAnsi="Times New Roman" w:cs="Times New Roman"/>
          <w:w w:val="112"/>
          <w:sz w:val="16"/>
          <w:szCs w:val="16"/>
        </w:rPr>
        <w:t>ected</w:t>
      </w:r>
      <w:r>
        <w:rPr>
          <w:rFonts w:ascii="Times New Roman" w:eastAsia="Times New Roman" w:hAnsi="Times New Roman" w:cs="Times New Roman"/>
          <w:spacing w:val="18"/>
          <w:w w:val="112"/>
          <w:sz w:val="16"/>
          <w:szCs w:val="16"/>
        </w:rPr>
        <w:t xml:space="preserve"> </w:t>
      </w:r>
      <w:r>
        <w:rPr>
          <w:rFonts w:ascii="Times New Roman" w:eastAsia="Times New Roman" w:hAnsi="Times New Roman" w:cs="Times New Roman"/>
          <w:spacing w:val="-10"/>
          <w:w w:val="112"/>
          <w:sz w:val="16"/>
          <w:szCs w:val="16"/>
        </w:rPr>
        <w:t>v</w:t>
      </w:r>
      <w:r>
        <w:rPr>
          <w:rFonts w:ascii="Times New Roman" w:eastAsia="Times New Roman" w:hAnsi="Times New Roman" w:cs="Times New Roman"/>
          <w:w w:val="112"/>
          <w:sz w:val="16"/>
          <w:szCs w:val="16"/>
        </w:rPr>
        <w:t>alues</w:t>
      </w:r>
      <w:r>
        <w:rPr>
          <w:rFonts w:ascii="Times New Roman" w:eastAsia="Times New Roman" w:hAnsi="Times New Roman" w:cs="Times New Roman"/>
          <w:spacing w:val="14"/>
          <w:w w:val="112"/>
          <w:sz w:val="16"/>
          <w:szCs w:val="16"/>
        </w:rPr>
        <w:t xml:space="preserve"> </w:t>
      </w:r>
      <w:r>
        <w:rPr>
          <w:rFonts w:ascii="Times New Roman" w:eastAsia="Times New Roman" w:hAnsi="Times New Roman" w:cs="Times New Roman"/>
          <w:sz w:val="16"/>
          <w:szCs w:val="16"/>
        </w:rPr>
        <w:t>gi</w:t>
      </w:r>
      <w:r>
        <w:rPr>
          <w:rFonts w:ascii="Times New Roman" w:eastAsia="Times New Roman" w:hAnsi="Times New Roman" w:cs="Times New Roman"/>
          <w:spacing w:val="-5"/>
          <w:sz w:val="16"/>
          <w:szCs w:val="16"/>
        </w:rPr>
        <w:t>v</w:t>
      </w:r>
      <w:r>
        <w:rPr>
          <w:rFonts w:ascii="Times New Roman" w:eastAsia="Times New Roman" w:hAnsi="Times New Roman" w:cs="Times New Roman"/>
          <w:sz w:val="16"/>
          <w:szCs w:val="16"/>
        </w:rPr>
        <w:t xml:space="preserve">en </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pacing w:val="-5"/>
          <w:sz w:val="16"/>
          <w:szCs w:val="16"/>
        </w:rPr>
        <w:t>b</w:t>
      </w:r>
      <w:r>
        <w:rPr>
          <w:rFonts w:ascii="Times New Roman" w:eastAsia="Times New Roman" w:hAnsi="Times New Roman" w:cs="Times New Roman"/>
          <w:sz w:val="16"/>
          <w:szCs w:val="16"/>
        </w:rPr>
        <w:t xml:space="preserve">y </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Bi</w:t>
      </w:r>
      <w:r>
        <w:rPr>
          <w:rFonts w:ascii="Times New Roman" w:eastAsia="Times New Roman" w:hAnsi="Times New Roman" w:cs="Times New Roman"/>
          <w:spacing w:val="-5"/>
          <w:sz w:val="16"/>
          <w:szCs w:val="16"/>
        </w:rPr>
        <w:t>c</w:t>
      </w:r>
      <w:r>
        <w:rPr>
          <w:rFonts w:ascii="Times New Roman" w:eastAsia="Times New Roman" w:hAnsi="Times New Roman" w:cs="Times New Roman"/>
          <w:sz w:val="16"/>
          <w:szCs w:val="16"/>
        </w:rPr>
        <w:t xml:space="preserve">hsel </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w w:val="114"/>
          <w:sz w:val="16"/>
          <w:szCs w:val="16"/>
        </w:rPr>
        <w:t>cur</w:t>
      </w:r>
      <w:r>
        <w:rPr>
          <w:rFonts w:ascii="Times New Roman" w:eastAsia="Times New Roman" w:hAnsi="Times New Roman" w:cs="Times New Roman"/>
          <w:spacing w:val="-5"/>
          <w:w w:val="114"/>
          <w:sz w:val="16"/>
          <w:szCs w:val="16"/>
        </w:rPr>
        <w:t>v</w:t>
      </w:r>
      <w:r>
        <w:rPr>
          <w:rFonts w:ascii="Times New Roman" w:eastAsia="Times New Roman" w:hAnsi="Times New Roman" w:cs="Times New Roman"/>
          <w:w w:val="114"/>
          <w:sz w:val="16"/>
          <w:szCs w:val="16"/>
        </w:rPr>
        <w:t>es,</w:t>
      </w:r>
      <w:r>
        <w:rPr>
          <w:rFonts w:ascii="Times New Roman" w:eastAsia="Times New Roman" w:hAnsi="Times New Roman" w:cs="Times New Roman"/>
          <w:spacing w:val="6"/>
          <w:w w:val="114"/>
          <w:sz w:val="16"/>
          <w:szCs w:val="16"/>
        </w:rPr>
        <w:t xml:space="preserve"> </w:t>
      </w:r>
      <w:r>
        <w:rPr>
          <w:rFonts w:ascii="Times New Roman" w:eastAsia="Times New Roman" w:hAnsi="Times New Roman" w:cs="Times New Roman"/>
          <w:w w:val="114"/>
          <w:sz w:val="16"/>
          <w:szCs w:val="16"/>
        </w:rPr>
        <w:t>after</w:t>
      </w:r>
      <w:r>
        <w:rPr>
          <w:rFonts w:ascii="Times New Roman" w:eastAsia="Times New Roman" w:hAnsi="Times New Roman" w:cs="Times New Roman"/>
          <w:spacing w:val="22"/>
          <w:w w:val="114"/>
          <w:sz w:val="16"/>
          <w:szCs w:val="16"/>
        </w:rPr>
        <w:t xml:space="preserve"> </w:t>
      </w:r>
      <w:r>
        <w:rPr>
          <w:rFonts w:ascii="Times New Roman" w:eastAsia="Times New Roman" w:hAnsi="Times New Roman" w:cs="Times New Roman"/>
          <w:sz w:val="16"/>
          <w:szCs w:val="16"/>
        </w:rPr>
        <w:t xml:space="preserve">gain </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w w:val="109"/>
          <w:sz w:val="16"/>
          <w:szCs w:val="16"/>
        </w:rPr>
        <w:t xml:space="preserve">cali- </w:t>
      </w:r>
      <w:r>
        <w:rPr>
          <w:rFonts w:ascii="Times New Roman" w:eastAsia="Times New Roman" w:hAnsi="Times New Roman" w:cs="Times New Roman"/>
          <w:w w:val="118"/>
          <w:sz w:val="16"/>
          <w:szCs w:val="16"/>
        </w:rPr>
        <w:t>bration.</w:t>
      </w:r>
    </w:p>
    <w:p w:rsidR="00BA458A" w:rsidRDefault="00BA458A">
      <w:pPr>
        <w:spacing w:before="5" w:after="0" w:line="190" w:lineRule="exact"/>
        <w:rPr>
          <w:sz w:val="19"/>
          <w:szCs w:val="19"/>
        </w:rPr>
      </w:pPr>
    </w:p>
    <w:p w:rsidR="00BA458A" w:rsidRDefault="00C76CAA">
      <w:pPr>
        <w:spacing w:after="0" w:line="240" w:lineRule="auto"/>
        <w:ind w:left="470" w:right="-20"/>
        <w:rPr>
          <w:rFonts w:ascii="Times New Roman" w:eastAsia="Times New Roman" w:hAnsi="Times New Roman" w:cs="Times New Roman"/>
          <w:sz w:val="20"/>
          <w:szCs w:val="20"/>
        </w:rPr>
      </w:pPr>
      <w:r>
        <w:rPr>
          <w:noProof/>
        </w:rPr>
        <w:drawing>
          <wp:inline distT="0" distB="0" distL="0" distR="0">
            <wp:extent cx="2796540" cy="188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1882140"/>
                    </a:xfrm>
                    <a:prstGeom prst="rect">
                      <a:avLst/>
                    </a:prstGeom>
                    <a:noFill/>
                    <a:ln>
                      <a:noFill/>
                    </a:ln>
                  </pic:spPr>
                </pic:pic>
              </a:graphicData>
            </a:graphic>
          </wp:inline>
        </w:drawing>
      </w:r>
    </w:p>
    <w:p w:rsidR="00BA458A" w:rsidRDefault="00BA458A">
      <w:pPr>
        <w:spacing w:before="17" w:after="0" w:line="240" w:lineRule="exact"/>
        <w:rPr>
          <w:sz w:val="24"/>
          <w:szCs w:val="24"/>
        </w:rPr>
      </w:pPr>
    </w:p>
    <w:p w:rsidR="00BA458A" w:rsidRDefault="00C76CAA">
      <w:pPr>
        <w:spacing w:after="0" w:line="246" w:lineRule="auto"/>
        <w:ind w:left="470" w:right="-48"/>
        <w:jc w:val="both"/>
        <w:rPr>
          <w:rFonts w:ascii="Times New Roman" w:eastAsia="Times New Roman" w:hAnsi="Times New Roman" w:cs="Times New Roman"/>
          <w:sz w:val="16"/>
          <w:szCs w:val="16"/>
        </w:rPr>
      </w:pPr>
      <w:r>
        <w:rPr>
          <w:rFonts w:ascii="Times New Roman" w:eastAsia="Times New Roman" w:hAnsi="Times New Roman" w:cs="Times New Roman"/>
          <w:w w:val="114"/>
          <w:sz w:val="16"/>
          <w:szCs w:val="16"/>
        </w:rPr>
        <w:t>Figure</w:t>
      </w:r>
      <w:r>
        <w:rPr>
          <w:rFonts w:ascii="Times New Roman" w:eastAsia="Times New Roman" w:hAnsi="Times New Roman" w:cs="Times New Roman"/>
          <w:spacing w:val="19"/>
          <w:w w:val="114"/>
          <w:sz w:val="16"/>
          <w:szCs w:val="16"/>
        </w:rPr>
        <w:t xml:space="preserve"> </w:t>
      </w:r>
      <w:r>
        <w:rPr>
          <w:rFonts w:ascii="Times New Roman" w:eastAsia="Times New Roman" w:hAnsi="Times New Roman" w:cs="Times New Roman"/>
          <w:sz w:val="16"/>
          <w:szCs w:val="16"/>
        </w:rPr>
        <w:t xml:space="preserve">4: </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w w:val="115"/>
          <w:sz w:val="16"/>
          <w:szCs w:val="16"/>
        </w:rPr>
        <w:t>Desaturation</w:t>
      </w:r>
      <w:r>
        <w:rPr>
          <w:rFonts w:ascii="Times New Roman" w:eastAsia="Times New Roman" w:hAnsi="Times New Roman" w:cs="Times New Roman"/>
          <w:spacing w:val="35"/>
          <w:w w:val="115"/>
          <w:sz w:val="16"/>
          <w:szCs w:val="16"/>
        </w:rPr>
        <w:t xml:space="preserve"> </w:t>
      </w:r>
      <w:r>
        <w:rPr>
          <w:rFonts w:ascii="Times New Roman" w:eastAsia="Times New Roman" w:hAnsi="Times New Roman" w:cs="Times New Roman"/>
          <w:w w:val="115"/>
          <w:sz w:val="16"/>
          <w:szCs w:val="16"/>
        </w:rPr>
        <w:t xml:space="preserve">applied. </w:t>
      </w:r>
      <w:r>
        <w:rPr>
          <w:rFonts w:ascii="Times New Roman" w:eastAsia="Times New Roman" w:hAnsi="Times New Roman" w:cs="Times New Roman"/>
          <w:spacing w:val="4"/>
          <w:w w:val="115"/>
          <w:sz w:val="16"/>
          <w:szCs w:val="16"/>
        </w:rPr>
        <w:t xml:space="preserve"> </w:t>
      </w:r>
      <w:r>
        <w:rPr>
          <w:rFonts w:ascii="Times New Roman" w:eastAsia="Times New Roman" w:hAnsi="Times New Roman" w:cs="Times New Roman"/>
          <w:spacing w:val="-14"/>
          <w:sz w:val="16"/>
          <w:szCs w:val="16"/>
        </w:rPr>
        <w:t>Y</w:t>
      </w:r>
      <w:r>
        <w:rPr>
          <w:rFonts w:ascii="Times New Roman" w:eastAsia="Times New Roman" w:hAnsi="Times New Roman" w:cs="Times New Roman"/>
          <w:sz w:val="16"/>
          <w:szCs w:val="16"/>
        </w:rPr>
        <w:t xml:space="preserve">ou </w:t>
      </w:r>
      <w:r>
        <w:rPr>
          <w:rFonts w:ascii="Times New Roman" w:eastAsia="Times New Roman" w:hAnsi="Times New Roman" w:cs="Times New Roman"/>
          <w:spacing w:val="13"/>
          <w:sz w:val="16"/>
          <w:szCs w:val="16"/>
        </w:rPr>
        <w:t xml:space="preserve"> </w:t>
      </w:r>
      <w:r>
        <w:rPr>
          <w:rFonts w:ascii="Times New Roman" w:eastAsia="Times New Roman" w:hAnsi="Times New Roman" w:cs="Times New Roman"/>
          <w:sz w:val="16"/>
          <w:szCs w:val="16"/>
        </w:rPr>
        <w:t xml:space="preserve">can </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z w:val="16"/>
          <w:szCs w:val="16"/>
        </w:rPr>
        <w:t>see</w:t>
      </w:r>
      <w:r>
        <w:rPr>
          <w:rFonts w:ascii="Times New Roman" w:eastAsia="Times New Roman" w:hAnsi="Times New Roman" w:cs="Times New Roman"/>
          <w:spacing w:val="37"/>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w w:val="123"/>
          <w:sz w:val="16"/>
          <w:szCs w:val="16"/>
        </w:rPr>
        <w:t>data</w:t>
      </w:r>
      <w:r>
        <w:rPr>
          <w:rFonts w:ascii="Times New Roman" w:eastAsia="Times New Roman" w:hAnsi="Times New Roman" w:cs="Times New Roman"/>
          <w:spacing w:val="16"/>
          <w:w w:val="123"/>
          <w:sz w:val="16"/>
          <w:szCs w:val="16"/>
        </w:rPr>
        <w:t xml:space="preserve"> </w:t>
      </w:r>
      <w:r>
        <w:rPr>
          <w:rFonts w:ascii="Times New Roman" w:eastAsia="Times New Roman" w:hAnsi="Times New Roman" w:cs="Times New Roman"/>
          <w:w w:val="111"/>
          <w:sz w:val="16"/>
          <w:szCs w:val="16"/>
        </w:rPr>
        <w:t>n</w:t>
      </w:r>
      <w:r>
        <w:rPr>
          <w:rFonts w:ascii="Times New Roman" w:eastAsia="Times New Roman" w:hAnsi="Times New Roman" w:cs="Times New Roman"/>
          <w:spacing w:val="-5"/>
          <w:w w:val="111"/>
          <w:sz w:val="16"/>
          <w:szCs w:val="16"/>
        </w:rPr>
        <w:t>o</w:t>
      </w:r>
      <w:r>
        <w:rPr>
          <w:rFonts w:ascii="Times New Roman" w:eastAsia="Times New Roman" w:hAnsi="Times New Roman" w:cs="Times New Roman"/>
          <w:w w:val="105"/>
          <w:sz w:val="16"/>
          <w:szCs w:val="16"/>
        </w:rPr>
        <w:t xml:space="preserve">w </w:t>
      </w:r>
      <w:r>
        <w:rPr>
          <w:rFonts w:ascii="Times New Roman" w:eastAsia="Times New Roman" w:hAnsi="Times New Roman" w:cs="Times New Roman"/>
          <w:sz w:val="16"/>
          <w:szCs w:val="16"/>
        </w:rPr>
        <w:t>is</w:t>
      </w:r>
      <w:r>
        <w:rPr>
          <w:rFonts w:ascii="Times New Roman" w:eastAsia="Times New Roman" w:hAnsi="Times New Roman" w:cs="Times New Roman"/>
          <w:spacing w:val="32"/>
          <w:sz w:val="16"/>
          <w:szCs w:val="16"/>
        </w:rPr>
        <w:t xml:space="preserve"> </w:t>
      </w:r>
      <w:r>
        <w:rPr>
          <w:rFonts w:ascii="Times New Roman" w:eastAsia="Times New Roman" w:hAnsi="Times New Roman" w:cs="Times New Roman"/>
          <w:w w:val="113"/>
          <w:sz w:val="16"/>
          <w:szCs w:val="16"/>
        </w:rPr>
        <w:t>corrected</w:t>
      </w:r>
      <w:r>
        <w:rPr>
          <w:rFonts w:ascii="Times New Roman" w:eastAsia="Times New Roman" w:hAnsi="Times New Roman" w:cs="Times New Roman"/>
          <w:spacing w:val="22"/>
          <w:w w:val="113"/>
          <w:sz w:val="16"/>
          <w:szCs w:val="16"/>
        </w:rPr>
        <w:t xml:space="preserve"> </w:t>
      </w:r>
      <w:r>
        <w:rPr>
          <w:rFonts w:ascii="Times New Roman" w:eastAsia="Times New Roman" w:hAnsi="Times New Roman" w:cs="Times New Roman"/>
          <w:spacing w:val="-5"/>
          <w:sz w:val="16"/>
          <w:szCs w:val="16"/>
        </w:rPr>
        <w:t>b</w:t>
      </w:r>
      <w:r>
        <w:rPr>
          <w:rFonts w:ascii="Times New Roman" w:eastAsia="Times New Roman" w:hAnsi="Times New Roman" w:cs="Times New Roman"/>
          <w:sz w:val="16"/>
          <w:szCs w:val="16"/>
        </w:rPr>
        <w:t xml:space="preserve">y </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w w:val="114"/>
          <w:sz w:val="16"/>
          <w:szCs w:val="16"/>
        </w:rPr>
        <w:t xml:space="preserve">desaturation </w:t>
      </w:r>
      <w:r>
        <w:rPr>
          <w:rFonts w:ascii="Times New Roman" w:eastAsia="Times New Roman" w:hAnsi="Times New Roman" w:cs="Times New Roman"/>
          <w:spacing w:val="7"/>
          <w:w w:val="114"/>
          <w:sz w:val="16"/>
          <w:szCs w:val="16"/>
        </w:rPr>
        <w:t xml:space="preserve"> </w:t>
      </w:r>
      <w:r>
        <w:rPr>
          <w:rFonts w:ascii="Times New Roman" w:eastAsia="Times New Roman" w:hAnsi="Times New Roman" w:cs="Times New Roman"/>
          <w:w w:val="114"/>
          <w:sz w:val="16"/>
          <w:szCs w:val="16"/>
        </w:rPr>
        <w:t xml:space="preserve">routine. </w:t>
      </w:r>
      <w:r>
        <w:rPr>
          <w:rFonts w:ascii="Times New Roman" w:eastAsia="Times New Roman" w:hAnsi="Times New Roman" w:cs="Times New Roman"/>
          <w:spacing w:val="24"/>
          <w:w w:val="114"/>
          <w:sz w:val="16"/>
          <w:szCs w:val="16"/>
        </w:rPr>
        <w:t xml:space="preserve"> </w:t>
      </w:r>
      <w:r>
        <w:rPr>
          <w:rFonts w:ascii="Times New Roman" w:eastAsia="Times New Roman" w:hAnsi="Times New Roman" w:cs="Times New Roman"/>
          <w:w w:val="114"/>
          <w:sz w:val="16"/>
          <w:szCs w:val="16"/>
        </w:rPr>
        <w:t>Es</w:t>
      </w:r>
      <w:r>
        <w:rPr>
          <w:rFonts w:ascii="Times New Roman" w:eastAsia="Times New Roman" w:hAnsi="Times New Roman" w:cs="Times New Roman"/>
          <w:spacing w:val="6"/>
          <w:w w:val="114"/>
          <w:sz w:val="16"/>
          <w:szCs w:val="16"/>
        </w:rPr>
        <w:t>p</w:t>
      </w:r>
      <w:r>
        <w:rPr>
          <w:rFonts w:ascii="Times New Roman" w:eastAsia="Times New Roman" w:hAnsi="Times New Roman" w:cs="Times New Roman"/>
          <w:w w:val="114"/>
          <w:sz w:val="16"/>
          <w:szCs w:val="16"/>
        </w:rPr>
        <w:t xml:space="preserve">ecially </w:t>
      </w:r>
      <w:r>
        <w:rPr>
          <w:rFonts w:ascii="Times New Roman" w:eastAsia="Times New Roman" w:hAnsi="Times New Roman" w:cs="Times New Roman"/>
          <w:sz w:val="16"/>
          <w:szCs w:val="16"/>
        </w:rPr>
        <w:t xml:space="preserve">for </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w w:val="108"/>
          <w:sz w:val="16"/>
          <w:szCs w:val="16"/>
        </w:rPr>
        <w:t xml:space="preserve">He </w:t>
      </w:r>
      <w:r>
        <w:rPr>
          <w:rFonts w:ascii="Times New Roman" w:eastAsia="Times New Roman" w:hAnsi="Times New Roman" w:cs="Times New Roman"/>
          <w:w w:val="115"/>
          <w:sz w:val="16"/>
          <w:szCs w:val="16"/>
        </w:rPr>
        <w:t xml:space="preserve">particles. </w:t>
      </w:r>
      <w:r>
        <w:rPr>
          <w:rFonts w:ascii="Times New Roman" w:eastAsia="Times New Roman" w:hAnsi="Times New Roman" w:cs="Times New Roman"/>
          <w:spacing w:val="22"/>
          <w:w w:val="115"/>
          <w:sz w:val="16"/>
          <w:szCs w:val="16"/>
        </w:rPr>
        <w:t xml:space="preserve"> </w:t>
      </w:r>
      <w:r>
        <w:rPr>
          <w:rFonts w:ascii="Times New Roman" w:eastAsia="Times New Roman" w:hAnsi="Times New Roman" w:cs="Times New Roman"/>
          <w:sz w:val="16"/>
          <w:szCs w:val="16"/>
        </w:rPr>
        <w:t xml:space="preserve">Also </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w w:val="113"/>
          <w:sz w:val="16"/>
          <w:szCs w:val="16"/>
        </w:rPr>
        <w:t>notice</w:t>
      </w:r>
      <w:r>
        <w:rPr>
          <w:rFonts w:ascii="Times New Roman" w:eastAsia="Times New Roman" w:hAnsi="Times New Roman" w:cs="Times New Roman"/>
          <w:spacing w:val="25"/>
          <w:w w:val="113"/>
          <w:sz w:val="16"/>
          <w:szCs w:val="16"/>
        </w:rPr>
        <w:t xml:space="preserve"> </w:t>
      </w:r>
      <w:r>
        <w:rPr>
          <w:rFonts w:ascii="Times New Roman" w:eastAsia="Times New Roman" w:hAnsi="Times New Roman" w:cs="Times New Roman"/>
          <w:sz w:val="16"/>
          <w:szCs w:val="16"/>
        </w:rPr>
        <w:t xml:space="preserve">the </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z w:val="16"/>
          <w:szCs w:val="16"/>
        </w:rPr>
        <w:t>Li</w:t>
      </w:r>
      <w:r>
        <w:rPr>
          <w:rFonts w:ascii="Times New Roman" w:eastAsia="Times New Roman" w:hAnsi="Times New Roman" w:cs="Times New Roman"/>
          <w:spacing w:val="39"/>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ecies </w:t>
      </w:r>
      <w:r>
        <w:rPr>
          <w:rFonts w:ascii="Times New Roman" w:eastAsia="Times New Roman" w:hAnsi="Times New Roman" w:cs="Times New Roman"/>
          <w:spacing w:val="27"/>
          <w:sz w:val="16"/>
          <w:szCs w:val="16"/>
        </w:rPr>
        <w:t xml:space="preserve"> </w:t>
      </w:r>
      <w:r>
        <w:rPr>
          <w:rFonts w:ascii="Times New Roman" w:eastAsia="Times New Roman" w:hAnsi="Times New Roman" w:cs="Times New Roman"/>
          <w:sz w:val="16"/>
          <w:szCs w:val="16"/>
        </w:rPr>
        <w:t>n</w:t>
      </w:r>
      <w:r>
        <w:rPr>
          <w:rFonts w:ascii="Times New Roman" w:eastAsia="Times New Roman" w:hAnsi="Times New Roman" w:cs="Times New Roman"/>
          <w:spacing w:val="-5"/>
          <w:sz w:val="16"/>
          <w:szCs w:val="16"/>
        </w:rPr>
        <w:t>o</w:t>
      </w:r>
      <w:r>
        <w:rPr>
          <w:rFonts w:ascii="Times New Roman" w:eastAsia="Times New Roman" w:hAnsi="Times New Roman" w:cs="Times New Roman"/>
          <w:sz w:val="16"/>
          <w:szCs w:val="16"/>
        </w:rPr>
        <w:t xml:space="preserve">w </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h</w:t>
      </w:r>
      <w:r>
        <w:rPr>
          <w:rFonts w:ascii="Times New Roman" w:eastAsia="Times New Roman" w:hAnsi="Times New Roman" w:cs="Times New Roman"/>
          <w:spacing w:val="-5"/>
          <w:sz w:val="16"/>
          <w:szCs w:val="16"/>
        </w:rPr>
        <w:t>a</w:t>
      </w:r>
      <w:r>
        <w:rPr>
          <w:rFonts w:ascii="Times New Roman" w:eastAsia="Times New Roman" w:hAnsi="Times New Roman" w:cs="Times New Roman"/>
          <w:spacing w:val="-4"/>
          <w:sz w:val="16"/>
          <w:szCs w:val="16"/>
        </w:rPr>
        <w:t>v</w:t>
      </w:r>
      <w:r>
        <w:rPr>
          <w:rFonts w:ascii="Times New Roman" w:eastAsia="Times New Roman" w:hAnsi="Times New Roman" w:cs="Times New Roman"/>
          <w:sz w:val="16"/>
          <w:szCs w:val="16"/>
        </w:rPr>
        <w:t xml:space="preserve">e </w:t>
      </w:r>
      <w:r>
        <w:rPr>
          <w:rFonts w:ascii="Times New Roman" w:eastAsia="Times New Roman" w:hAnsi="Times New Roman" w:cs="Times New Roman"/>
          <w:spacing w:val="29"/>
          <w:sz w:val="16"/>
          <w:szCs w:val="16"/>
        </w:rPr>
        <w:t xml:space="preserve"> </w:t>
      </w:r>
      <w:r>
        <w:rPr>
          <w:rFonts w:ascii="Times New Roman" w:eastAsia="Times New Roman" w:hAnsi="Times New Roman" w:cs="Times New Roman"/>
          <w:sz w:val="16"/>
          <w:szCs w:val="16"/>
        </w:rPr>
        <w:t xml:space="preserve">a </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z w:val="16"/>
          <w:szCs w:val="16"/>
        </w:rPr>
        <w:t xml:space="preserve">clear </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w w:val="109"/>
          <w:sz w:val="16"/>
          <w:szCs w:val="16"/>
        </w:rPr>
        <w:t xml:space="preserve">sep- </w:t>
      </w:r>
      <w:r>
        <w:rPr>
          <w:rFonts w:ascii="Times New Roman" w:eastAsia="Times New Roman" w:hAnsi="Times New Roman" w:cs="Times New Roman"/>
          <w:w w:val="118"/>
          <w:sz w:val="16"/>
          <w:szCs w:val="16"/>
        </w:rPr>
        <w:t>aration</w:t>
      </w:r>
      <w:r>
        <w:rPr>
          <w:rFonts w:ascii="Times New Roman" w:eastAsia="Times New Roman" w:hAnsi="Times New Roman" w:cs="Times New Roman"/>
          <w:spacing w:val="14"/>
          <w:w w:val="118"/>
          <w:sz w:val="16"/>
          <w:szCs w:val="16"/>
        </w:rPr>
        <w:t xml:space="preserve"> </w:t>
      </w:r>
      <w:r>
        <w:rPr>
          <w:rFonts w:ascii="Times New Roman" w:eastAsia="Times New Roman" w:hAnsi="Times New Roman" w:cs="Times New Roman"/>
          <w:sz w:val="16"/>
          <w:szCs w:val="16"/>
        </w:rPr>
        <w:t xml:space="preserve">where </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sz w:val="16"/>
          <w:szCs w:val="16"/>
        </w:rPr>
        <w:t>as</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spacing w:val="5"/>
          <w:sz w:val="16"/>
          <w:szCs w:val="16"/>
        </w:rPr>
        <w:t>b</w:t>
      </w:r>
      <w:r>
        <w:rPr>
          <w:rFonts w:ascii="Times New Roman" w:eastAsia="Times New Roman" w:hAnsi="Times New Roman" w:cs="Times New Roman"/>
          <w:sz w:val="16"/>
          <w:szCs w:val="16"/>
        </w:rPr>
        <w:t xml:space="preserve">efore </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 xml:space="preserve">they </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pacing w:val="-5"/>
          <w:sz w:val="16"/>
          <w:szCs w:val="16"/>
        </w:rPr>
        <w:t>w</w:t>
      </w:r>
      <w:r>
        <w:rPr>
          <w:rFonts w:ascii="Times New Roman" w:eastAsia="Times New Roman" w:hAnsi="Times New Roman" w:cs="Times New Roman"/>
          <w:sz w:val="16"/>
          <w:szCs w:val="16"/>
        </w:rPr>
        <w:t xml:space="preserve">ere </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114"/>
          <w:sz w:val="16"/>
          <w:szCs w:val="16"/>
        </w:rPr>
        <w:t>compressed</w:t>
      </w:r>
      <w:r>
        <w:rPr>
          <w:rFonts w:ascii="Times New Roman" w:eastAsia="Times New Roman" w:hAnsi="Times New Roman" w:cs="Times New Roman"/>
          <w:spacing w:val="-7"/>
          <w:w w:val="114"/>
          <w:sz w:val="16"/>
          <w:szCs w:val="16"/>
        </w:rPr>
        <w:t xml:space="preserve"> </w:t>
      </w:r>
      <w:r>
        <w:rPr>
          <w:rFonts w:ascii="Times New Roman" w:eastAsia="Times New Roman" w:hAnsi="Times New Roman" w:cs="Times New Roman"/>
          <w:w w:val="114"/>
          <w:sz w:val="16"/>
          <w:szCs w:val="16"/>
        </w:rPr>
        <w:t>together</w:t>
      </w:r>
      <w:r>
        <w:rPr>
          <w:rFonts w:ascii="Times New Roman" w:eastAsia="Times New Roman" w:hAnsi="Times New Roman" w:cs="Times New Roman"/>
          <w:spacing w:val="26"/>
          <w:w w:val="114"/>
          <w:sz w:val="16"/>
          <w:szCs w:val="16"/>
        </w:rPr>
        <w:t xml:space="preserve"> </w:t>
      </w:r>
      <w:r>
        <w:rPr>
          <w:rFonts w:ascii="Times New Roman" w:eastAsia="Times New Roman" w:hAnsi="Times New Roman" w:cs="Times New Roman"/>
          <w:w w:val="114"/>
          <w:sz w:val="16"/>
          <w:szCs w:val="16"/>
        </w:rPr>
        <w:t xml:space="preserve">due </w:t>
      </w:r>
      <w:r>
        <w:rPr>
          <w:rFonts w:ascii="Times New Roman" w:eastAsia="Times New Roman" w:hAnsi="Times New Roman" w:cs="Times New Roman"/>
          <w:sz w:val="16"/>
          <w:szCs w:val="16"/>
        </w:rPr>
        <w:t xml:space="preserve">to </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w w:val="119"/>
          <w:sz w:val="16"/>
          <w:szCs w:val="16"/>
        </w:rPr>
        <w:t>saturation.</w:t>
      </w:r>
    </w:p>
    <w:p w:rsidR="00BA458A" w:rsidRDefault="00BA458A">
      <w:pPr>
        <w:spacing w:before="4" w:after="0" w:line="160" w:lineRule="exact"/>
        <w:rPr>
          <w:sz w:val="16"/>
          <w:szCs w:val="16"/>
        </w:rPr>
      </w:pPr>
    </w:p>
    <w:p w:rsidR="00BA458A" w:rsidRDefault="00BA458A">
      <w:pPr>
        <w:spacing w:after="0" w:line="200" w:lineRule="exact"/>
        <w:rPr>
          <w:sz w:val="20"/>
          <w:szCs w:val="20"/>
        </w:rPr>
      </w:pPr>
    </w:p>
    <w:p w:rsidR="00BA458A" w:rsidRDefault="00C76CAA">
      <w:pPr>
        <w:spacing w:after="0" w:line="240" w:lineRule="auto"/>
        <w:ind w:left="632" w:right="-5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5"/>
          <w:sz w:val="20"/>
          <w:szCs w:val="20"/>
        </w:rPr>
        <w:t>b</w:t>
      </w:r>
      <w:r>
        <w:rPr>
          <w:rFonts w:ascii="Times New Roman" w:eastAsia="Times New Roman" w:hAnsi="Times New Roman" w:cs="Times New Roman"/>
          <w:sz w:val="20"/>
          <w:szCs w:val="20"/>
        </w:rPr>
        <w:t>y</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z w:val="20"/>
          <w:szCs w:val="20"/>
        </w:rPr>
        <w:t xml:space="preserve">their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PID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lines</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di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 xml:space="preserve">erging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w w:val="104"/>
          <w:sz w:val="20"/>
          <w:szCs w:val="20"/>
        </w:rPr>
        <w:t>common</w:t>
      </w:r>
    </w:p>
    <w:p w:rsidR="00BA458A" w:rsidRDefault="00C76CAA">
      <w:pPr>
        <w:spacing w:before="9" w:after="0" w:line="240" w:lineRule="auto"/>
        <w:ind w:left="470" w:right="-5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PID </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 xml:space="preserve">lines.  </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It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es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 xml:space="preserve">ecially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noticeable </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 xml:space="preserve">for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1"/>
          <w:sz w:val="20"/>
          <w:szCs w:val="20"/>
        </w:rPr>
        <w:t xml:space="preserve"> </w:t>
      </w:r>
      <w:r>
        <w:rPr>
          <w:rFonts w:ascii="Times New Roman" w:eastAsia="Times New Roman" w:hAnsi="Times New Roman" w:cs="Times New Roman"/>
          <w:w w:val="102"/>
          <w:sz w:val="20"/>
          <w:szCs w:val="20"/>
        </w:rPr>
        <w:t>He</w:t>
      </w:r>
    </w:p>
    <w:p w:rsidR="00BA458A" w:rsidRDefault="00C76CAA">
      <w:pPr>
        <w:spacing w:before="10" w:after="0" w:line="130" w:lineRule="exact"/>
        <w:rPr>
          <w:sz w:val="13"/>
          <w:szCs w:val="13"/>
        </w:rPr>
      </w:pPr>
      <w:r>
        <w:br w:type="column"/>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175</w:t>
      </w: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after="0" w:line="200" w:lineRule="exact"/>
        <w:rPr>
          <w:sz w:val="20"/>
          <w:szCs w:val="20"/>
        </w:rPr>
      </w:pPr>
    </w:p>
    <w:p w:rsidR="00BA458A" w:rsidRDefault="00BA458A">
      <w:pPr>
        <w:spacing w:before="11" w:after="0" w:line="220" w:lineRule="exact"/>
      </w:pPr>
    </w:p>
    <w:p w:rsidR="00BA458A" w:rsidRDefault="00C76CAA">
      <w:pPr>
        <w:spacing w:after="0" w:line="240" w:lineRule="auto"/>
        <w:ind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180</w:t>
      </w:r>
    </w:p>
    <w:p w:rsidR="00BA458A" w:rsidRDefault="00C76CAA">
      <w:pPr>
        <w:spacing w:after="0" w:line="200" w:lineRule="exact"/>
        <w:rPr>
          <w:sz w:val="20"/>
          <w:szCs w:val="20"/>
        </w:rPr>
      </w:pPr>
      <w:r>
        <w:br w:type="column"/>
      </w:r>
    </w:p>
    <w:p w:rsidR="00BA458A" w:rsidRDefault="00BA458A">
      <w:pPr>
        <w:spacing w:after="0" w:line="200" w:lineRule="exact"/>
        <w:rPr>
          <w:sz w:val="20"/>
          <w:szCs w:val="20"/>
        </w:rPr>
      </w:pPr>
    </w:p>
    <w:p w:rsidR="00BA458A" w:rsidRDefault="00BA458A">
      <w:pPr>
        <w:spacing w:before="14" w:after="0" w:line="280" w:lineRule="exact"/>
        <w:rPr>
          <w:sz w:val="28"/>
          <w:szCs w:val="28"/>
        </w:rPr>
      </w:pPr>
    </w:p>
    <w:p w:rsidR="00BA458A" w:rsidRDefault="00C76CAA">
      <w:pPr>
        <w:spacing w:after="0" w:line="240" w:lineRule="auto"/>
        <w:ind w:left="278" w:right="-20"/>
        <w:rPr>
          <w:rFonts w:ascii="Times New Roman" w:eastAsia="Times New Roman" w:hAnsi="Times New Roman" w:cs="Times New Roman"/>
          <w:sz w:val="16"/>
          <w:szCs w:val="16"/>
        </w:rPr>
      </w:pPr>
      <w:hyperlink r:id="rId14">
        <w:r>
          <w:rPr>
            <w:rFonts w:ascii="Courier" w:eastAsia="Courier" w:hAnsi="Courier" w:cs="Courier"/>
            <w:sz w:val="16"/>
            <w:szCs w:val="16"/>
          </w:rPr>
          <w:t>doi:10.1016/j.nima.2015.01.02</w:t>
        </w:r>
        <w:r>
          <w:rPr>
            <w:rFonts w:ascii="Courier" w:eastAsia="Courier" w:hAnsi="Courier" w:cs="Courier"/>
            <w:spacing w:val="1"/>
            <w:sz w:val="16"/>
            <w:szCs w:val="16"/>
          </w:rPr>
          <w:t>6</w:t>
        </w:r>
      </w:hyperlink>
      <w:r>
        <w:rPr>
          <w:rFonts w:ascii="Times New Roman" w:eastAsia="Times New Roman" w:hAnsi="Times New Roman" w:cs="Times New Roman"/>
          <w:sz w:val="16"/>
          <w:szCs w:val="16"/>
        </w:rPr>
        <w:t>.</w:t>
      </w:r>
    </w:p>
    <w:p w:rsidR="00BA458A" w:rsidRDefault="00C76CAA">
      <w:pPr>
        <w:spacing w:after="0" w:line="246" w:lineRule="auto"/>
        <w:ind w:left="278" w:right="62" w:hanging="278"/>
        <w:jc w:val="both"/>
        <w:rPr>
          <w:rFonts w:ascii="Courier" w:eastAsia="Courier" w:hAnsi="Courier" w:cs="Courier"/>
          <w:sz w:val="16"/>
          <w:szCs w:val="16"/>
        </w:rPr>
      </w:pPr>
      <w:r>
        <w:rPr>
          <w:rFonts w:ascii="Times New Roman" w:eastAsia="Times New Roman" w:hAnsi="Times New Roman" w:cs="Times New Roman"/>
          <w:sz w:val="16"/>
          <w:szCs w:val="16"/>
        </w:rPr>
        <w:t xml:space="preserve">[2] </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E. </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pacing w:val="-18"/>
          <w:w w:val="128"/>
          <w:sz w:val="16"/>
          <w:szCs w:val="16"/>
        </w:rPr>
        <w:t>P</w:t>
      </w:r>
      <w:r>
        <w:rPr>
          <w:rFonts w:ascii="Times New Roman" w:eastAsia="Times New Roman" w:hAnsi="Times New Roman" w:cs="Times New Roman"/>
          <w:w w:val="128"/>
          <w:sz w:val="16"/>
          <w:szCs w:val="16"/>
        </w:rPr>
        <w:t>.</w:t>
      </w:r>
      <w:r>
        <w:rPr>
          <w:rFonts w:ascii="Times New Roman" w:eastAsia="Times New Roman" w:hAnsi="Times New Roman" w:cs="Times New Roman"/>
          <w:spacing w:val="30"/>
          <w:w w:val="128"/>
          <w:sz w:val="16"/>
          <w:szCs w:val="16"/>
        </w:rPr>
        <w:t xml:space="preserve"> </w:t>
      </w:r>
      <w:r>
        <w:rPr>
          <w:rFonts w:ascii="Times New Roman" w:eastAsia="Times New Roman" w:hAnsi="Times New Roman" w:cs="Times New Roman"/>
          <w:sz w:val="16"/>
          <w:szCs w:val="16"/>
        </w:rPr>
        <w:t xml:space="preserve">et. </w:t>
      </w:r>
      <w:r>
        <w:rPr>
          <w:rFonts w:ascii="Times New Roman" w:eastAsia="Times New Roman" w:hAnsi="Times New Roman" w:cs="Times New Roman"/>
          <w:spacing w:val="34"/>
          <w:sz w:val="16"/>
          <w:szCs w:val="16"/>
        </w:rPr>
        <w:t xml:space="preserve"> </w:t>
      </w:r>
      <w:r>
        <w:rPr>
          <w:rFonts w:ascii="Times New Roman" w:eastAsia="Times New Roman" w:hAnsi="Times New Roman" w:cs="Times New Roman"/>
          <w:sz w:val="16"/>
          <w:szCs w:val="16"/>
        </w:rPr>
        <w:t xml:space="preserve">al., </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sz w:val="16"/>
          <w:szCs w:val="16"/>
        </w:rPr>
        <w:t xml:space="preserve">Get:   </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 xml:space="preserve">A </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generic  </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and  </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w w:val="110"/>
          <w:sz w:val="16"/>
          <w:szCs w:val="16"/>
        </w:rPr>
        <w:t>comprehensi</w:t>
      </w:r>
      <w:r>
        <w:rPr>
          <w:rFonts w:ascii="Times New Roman" w:eastAsia="Times New Roman" w:hAnsi="Times New Roman" w:cs="Times New Roman"/>
          <w:spacing w:val="-4"/>
          <w:w w:val="110"/>
          <w:sz w:val="16"/>
          <w:szCs w:val="16"/>
        </w:rPr>
        <w:t>v</w:t>
      </w:r>
      <w:r>
        <w:rPr>
          <w:rFonts w:ascii="Times New Roman" w:eastAsia="Times New Roman" w:hAnsi="Times New Roman" w:cs="Times New Roman"/>
          <w:w w:val="110"/>
          <w:sz w:val="16"/>
          <w:szCs w:val="16"/>
        </w:rPr>
        <w:t>e</w:t>
      </w:r>
      <w:r>
        <w:rPr>
          <w:rFonts w:ascii="Times New Roman" w:eastAsia="Times New Roman" w:hAnsi="Times New Roman" w:cs="Times New Roman"/>
          <w:spacing w:val="44"/>
          <w:w w:val="110"/>
          <w:sz w:val="16"/>
          <w:szCs w:val="16"/>
        </w:rPr>
        <w:t xml:space="preserve"> </w:t>
      </w:r>
      <w:r>
        <w:rPr>
          <w:rFonts w:ascii="Times New Roman" w:eastAsia="Times New Roman" w:hAnsi="Times New Roman" w:cs="Times New Roman"/>
          <w:w w:val="106"/>
          <w:sz w:val="16"/>
          <w:szCs w:val="16"/>
        </w:rPr>
        <w:t>elec</w:t>
      </w:r>
      <w:r>
        <w:rPr>
          <w:rFonts w:ascii="Times New Roman" w:eastAsia="Times New Roman" w:hAnsi="Times New Roman" w:cs="Times New Roman"/>
          <w:w w:val="105"/>
          <w:sz w:val="16"/>
          <w:szCs w:val="16"/>
        </w:rPr>
        <w:t xml:space="preserve">- </w:t>
      </w:r>
      <w:r>
        <w:rPr>
          <w:rFonts w:ascii="Times New Roman" w:eastAsia="Times New Roman" w:hAnsi="Times New Roman" w:cs="Times New Roman"/>
          <w:w w:val="113"/>
          <w:sz w:val="16"/>
          <w:szCs w:val="16"/>
        </w:rPr>
        <w:t>tronics</w:t>
      </w:r>
      <w:r>
        <w:rPr>
          <w:rFonts w:ascii="Times New Roman" w:eastAsia="Times New Roman" w:hAnsi="Times New Roman" w:cs="Times New Roman"/>
          <w:spacing w:val="24"/>
          <w:w w:val="113"/>
          <w:sz w:val="16"/>
          <w:szCs w:val="16"/>
        </w:rPr>
        <w:t xml:space="preserve"> </w:t>
      </w:r>
      <w:r>
        <w:rPr>
          <w:rFonts w:ascii="Times New Roman" w:eastAsia="Times New Roman" w:hAnsi="Times New Roman" w:cs="Times New Roman"/>
          <w:w w:val="113"/>
          <w:sz w:val="16"/>
          <w:szCs w:val="16"/>
        </w:rPr>
        <w:t>system</w:t>
      </w:r>
      <w:r>
        <w:rPr>
          <w:rFonts w:ascii="Times New Roman" w:eastAsia="Times New Roman" w:hAnsi="Times New Roman" w:cs="Times New Roman"/>
          <w:spacing w:val="20"/>
          <w:w w:val="113"/>
          <w:sz w:val="16"/>
          <w:szCs w:val="16"/>
        </w:rPr>
        <w:t xml:space="preserve"> </w:t>
      </w:r>
      <w:r>
        <w:rPr>
          <w:rFonts w:ascii="Times New Roman" w:eastAsia="Times New Roman" w:hAnsi="Times New Roman" w:cs="Times New Roman"/>
          <w:sz w:val="16"/>
          <w:szCs w:val="16"/>
        </w:rPr>
        <w:t>for</w:t>
      </w:r>
      <w:r>
        <w:rPr>
          <w:rFonts w:ascii="Times New Roman" w:eastAsia="Times New Roman" w:hAnsi="Times New Roman" w:cs="Times New Roman"/>
          <w:spacing w:val="40"/>
          <w:sz w:val="16"/>
          <w:szCs w:val="16"/>
        </w:rPr>
        <w:t xml:space="preserve"> </w:t>
      </w:r>
      <w:r>
        <w:rPr>
          <w:rFonts w:ascii="Times New Roman" w:eastAsia="Times New Roman" w:hAnsi="Times New Roman" w:cs="Times New Roman"/>
          <w:spacing w:val="-6"/>
          <w:w w:val="112"/>
          <w:sz w:val="16"/>
          <w:szCs w:val="16"/>
        </w:rPr>
        <w:t>n</w:t>
      </w:r>
      <w:r>
        <w:rPr>
          <w:rFonts w:ascii="Times New Roman" w:eastAsia="Times New Roman" w:hAnsi="Times New Roman" w:cs="Times New Roman"/>
          <w:w w:val="112"/>
          <w:sz w:val="16"/>
          <w:szCs w:val="16"/>
        </w:rPr>
        <w:t>uclear</w:t>
      </w:r>
      <w:r>
        <w:rPr>
          <w:rFonts w:ascii="Times New Roman" w:eastAsia="Times New Roman" w:hAnsi="Times New Roman" w:cs="Times New Roman"/>
          <w:spacing w:val="29"/>
          <w:w w:val="112"/>
          <w:sz w:val="16"/>
          <w:szCs w:val="16"/>
        </w:rPr>
        <w:t xml:space="preserve"> </w:t>
      </w:r>
      <w:r>
        <w:rPr>
          <w:rFonts w:ascii="Times New Roman" w:eastAsia="Times New Roman" w:hAnsi="Times New Roman" w:cs="Times New Roman"/>
          <w:w w:val="112"/>
          <w:sz w:val="16"/>
          <w:szCs w:val="16"/>
        </w:rPr>
        <w:t>p</w:t>
      </w:r>
      <w:r>
        <w:rPr>
          <w:rFonts w:ascii="Times New Roman" w:eastAsia="Times New Roman" w:hAnsi="Times New Roman" w:cs="Times New Roman"/>
          <w:spacing w:val="-6"/>
          <w:w w:val="112"/>
          <w:sz w:val="16"/>
          <w:szCs w:val="16"/>
        </w:rPr>
        <w:t>h</w:t>
      </w:r>
      <w:r>
        <w:rPr>
          <w:rFonts w:ascii="Times New Roman" w:eastAsia="Times New Roman" w:hAnsi="Times New Roman" w:cs="Times New Roman"/>
          <w:w w:val="112"/>
          <w:sz w:val="16"/>
          <w:szCs w:val="16"/>
        </w:rPr>
        <w:t>ysics</w:t>
      </w:r>
      <w:r>
        <w:rPr>
          <w:rFonts w:ascii="Times New Roman" w:eastAsia="Times New Roman" w:hAnsi="Times New Roman" w:cs="Times New Roman"/>
          <w:spacing w:val="13"/>
          <w:w w:val="112"/>
          <w:sz w:val="16"/>
          <w:szCs w:val="16"/>
        </w:rPr>
        <w:t xml:space="preserve"> </w:t>
      </w:r>
      <w:r>
        <w:rPr>
          <w:rFonts w:ascii="Times New Roman" w:eastAsia="Times New Roman" w:hAnsi="Times New Roman" w:cs="Times New Roman"/>
          <w:w w:val="112"/>
          <w:sz w:val="16"/>
          <w:szCs w:val="16"/>
        </w:rPr>
        <w:t>ex</w:t>
      </w:r>
      <w:r>
        <w:rPr>
          <w:rFonts w:ascii="Times New Roman" w:eastAsia="Times New Roman" w:hAnsi="Times New Roman" w:cs="Times New Roman"/>
          <w:spacing w:val="6"/>
          <w:w w:val="112"/>
          <w:sz w:val="16"/>
          <w:szCs w:val="16"/>
        </w:rPr>
        <w:t>p</w:t>
      </w:r>
      <w:r>
        <w:rPr>
          <w:rFonts w:ascii="Times New Roman" w:eastAsia="Times New Roman" w:hAnsi="Times New Roman" w:cs="Times New Roman"/>
          <w:w w:val="112"/>
          <w:sz w:val="16"/>
          <w:szCs w:val="16"/>
        </w:rPr>
        <w:t>erime</w:t>
      </w:r>
      <w:r>
        <w:rPr>
          <w:rFonts w:ascii="Times New Roman" w:eastAsia="Times New Roman" w:hAnsi="Times New Roman" w:cs="Times New Roman"/>
          <w:spacing w:val="-4"/>
          <w:w w:val="112"/>
          <w:sz w:val="16"/>
          <w:szCs w:val="16"/>
        </w:rPr>
        <w:t>n</w:t>
      </w:r>
      <w:r>
        <w:rPr>
          <w:rFonts w:ascii="Times New Roman" w:eastAsia="Times New Roman" w:hAnsi="Times New Roman" w:cs="Times New Roman"/>
          <w:w w:val="112"/>
          <w:sz w:val="16"/>
          <w:szCs w:val="16"/>
        </w:rPr>
        <w:t>ts,</w:t>
      </w:r>
      <w:r>
        <w:rPr>
          <w:rFonts w:ascii="Times New Roman" w:eastAsia="Times New Roman" w:hAnsi="Times New Roman" w:cs="Times New Roman"/>
          <w:spacing w:val="34"/>
          <w:w w:val="112"/>
          <w:sz w:val="16"/>
          <w:szCs w:val="16"/>
        </w:rPr>
        <w:t xml:space="preserve"> </w:t>
      </w:r>
      <w:r>
        <w:rPr>
          <w:rFonts w:ascii="Times New Roman" w:eastAsia="Times New Roman" w:hAnsi="Times New Roman" w:cs="Times New Roman"/>
          <w:w w:val="123"/>
          <w:sz w:val="16"/>
          <w:szCs w:val="16"/>
        </w:rPr>
        <w:t>P</w:t>
      </w:r>
      <w:r>
        <w:rPr>
          <w:rFonts w:ascii="Times New Roman" w:eastAsia="Times New Roman" w:hAnsi="Times New Roman" w:cs="Times New Roman"/>
          <w:spacing w:val="-4"/>
          <w:w w:val="123"/>
          <w:sz w:val="16"/>
          <w:szCs w:val="16"/>
        </w:rPr>
        <w:t>h</w:t>
      </w:r>
      <w:r>
        <w:rPr>
          <w:rFonts w:ascii="Times New Roman" w:eastAsia="Times New Roman" w:hAnsi="Times New Roman" w:cs="Times New Roman"/>
          <w:w w:val="107"/>
          <w:sz w:val="16"/>
          <w:szCs w:val="16"/>
        </w:rPr>
        <w:t xml:space="preserve">ysics </w:t>
      </w:r>
      <w:r>
        <w:rPr>
          <w:rFonts w:ascii="Times New Roman" w:eastAsia="Times New Roman" w:hAnsi="Times New Roman" w:cs="Times New Roman"/>
          <w:w w:val="114"/>
          <w:sz w:val="16"/>
          <w:szCs w:val="16"/>
        </w:rPr>
        <w:t>Pr</w:t>
      </w:r>
      <w:r>
        <w:rPr>
          <w:rFonts w:ascii="Times New Roman" w:eastAsia="Times New Roman" w:hAnsi="Times New Roman" w:cs="Times New Roman"/>
          <w:spacing w:val="6"/>
          <w:w w:val="114"/>
          <w:sz w:val="16"/>
          <w:szCs w:val="16"/>
        </w:rPr>
        <w:t>o</w:t>
      </w:r>
      <w:r>
        <w:rPr>
          <w:rFonts w:ascii="Times New Roman" w:eastAsia="Times New Roman" w:hAnsi="Times New Roman" w:cs="Times New Roman"/>
          <w:w w:val="114"/>
          <w:sz w:val="16"/>
          <w:szCs w:val="16"/>
        </w:rPr>
        <w:t>cedia</w:t>
      </w:r>
      <w:r>
        <w:rPr>
          <w:rFonts w:ascii="Times New Roman" w:eastAsia="Times New Roman" w:hAnsi="Times New Roman" w:cs="Times New Roman"/>
          <w:spacing w:val="30"/>
          <w:w w:val="114"/>
          <w:sz w:val="16"/>
          <w:szCs w:val="16"/>
        </w:rPr>
        <w:t xml:space="preserve"> </w:t>
      </w:r>
      <w:r>
        <w:rPr>
          <w:rFonts w:ascii="Times New Roman" w:eastAsia="Times New Roman" w:hAnsi="Times New Roman" w:cs="Times New Roman"/>
          <w:sz w:val="16"/>
          <w:szCs w:val="16"/>
        </w:rPr>
        <w:t xml:space="preserve">37 </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 xml:space="preserve">(2012) </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sz w:val="16"/>
          <w:szCs w:val="16"/>
        </w:rPr>
        <w:t xml:space="preserve">1799–1804.   </w:t>
      </w:r>
      <w:r>
        <w:rPr>
          <w:rFonts w:ascii="Times New Roman" w:eastAsia="Times New Roman" w:hAnsi="Times New Roman" w:cs="Times New Roman"/>
          <w:spacing w:val="15"/>
          <w:sz w:val="16"/>
          <w:szCs w:val="16"/>
        </w:rPr>
        <w:t xml:space="preserve"> </w:t>
      </w:r>
      <w:hyperlink r:id="rId15">
        <w:r>
          <w:rPr>
            <w:rFonts w:ascii="Courier" w:eastAsia="Courier" w:hAnsi="Courier" w:cs="Courier"/>
            <w:w w:val="88"/>
            <w:sz w:val="16"/>
            <w:szCs w:val="16"/>
          </w:rPr>
          <w:t>doi:10.1016/j.phpro.</w:t>
        </w:r>
      </w:hyperlink>
    </w:p>
    <w:p w:rsidR="00BA458A" w:rsidRDefault="00C76CAA">
      <w:pPr>
        <w:spacing w:after="0" w:line="184" w:lineRule="exact"/>
        <w:ind w:left="278" w:right="-20"/>
        <w:rPr>
          <w:rFonts w:ascii="Times New Roman" w:eastAsia="Times New Roman" w:hAnsi="Times New Roman" w:cs="Times New Roman"/>
          <w:sz w:val="16"/>
          <w:szCs w:val="16"/>
        </w:rPr>
      </w:pPr>
      <w:hyperlink r:id="rId16">
        <w:r>
          <w:rPr>
            <w:rFonts w:ascii="Courier" w:eastAsia="Courier" w:hAnsi="Courier" w:cs="Courier"/>
            <w:sz w:val="16"/>
            <w:szCs w:val="16"/>
          </w:rPr>
          <w:t>2012.02.506</w:t>
        </w:r>
      </w:hyperlink>
      <w:r>
        <w:rPr>
          <w:rFonts w:ascii="Times New Roman" w:eastAsia="Times New Roman" w:hAnsi="Times New Roman" w:cs="Times New Roman"/>
          <w:sz w:val="16"/>
          <w:szCs w:val="16"/>
        </w:rPr>
        <w:t>.</w:t>
      </w:r>
    </w:p>
    <w:p w:rsidR="00BA458A" w:rsidRDefault="00C76CAA">
      <w:pPr>
        <w:spacing w:after="0" w:line="246" w:lineRule="auto"/>
        <w:ind w:left="278" w:right="63" w:hanging="27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W. </w:t>
      </w:r>
      <w:r>
        <w:rPr>
          <w:rFonts w:ascii="Times New Roman" w:eastAsia="Times New Roman" w:hAnsi="Times New Roman" w:cs="Times New Roman"/>
          <w:spacing w:val="35"/>
          <w:sz w:val="16"/>
          <w:szCs w:val="16"/>
        </w:rPr>
        <w:t xml:space="preserve"> </w:t>
      </w:r>
      <w:r>
        <w:rPr>
          <w:rFonts w:ascii="Times New Roman" w:eastAsia="Times New Roman" w:hAnsi="Times New Roman" w:cs="Times New Roman"/>
          <w:w w:val="113"/>
          <w:sz w:val="16"/>
          <w:szCs w:val="16"/>
        </w:rPr>
        <w:t xml:space="preserve">Blum, </w:t>
      </w:r>
      <w:r>
        <w:rPr>
          <w:rFonts w:ascii="Times New Roman" w:eastAsia="Times New Roman" w:hAnsi="Times New Roman" w:cs="Times New Roman"/>
          <w:spacing w:val="4"/>
          <w:w w:val="113"/>
          <w:sz w:val="16"/>
          <w:szCs w:val="16"/>
        </w:rPr>
        <w:t xml:space="preserve"> </w:t>
      </w:r>
      <w:r>
        <w:rPr>
          <w:rFonts w:ascii="Times New Roman" w:eastAsia="Times New Roman" w:hAnsi="Times New Roman" w:cs="Times New Roman"/>
          <w:sz w:val="16"/>
          <w:szCs w:val="16"/>
        </w:rPr>
        <w:t xml:space="preserve">W. </w:t>
      </w:r>
      <w:r>
        <w:rPr>
          <w:rFonts w:ascii="Times New Roman" w:eastAsia="Times New Roman" w:hAnsi="Times New Roman" w:cs="Times New Roman"/>
          <w:spacing w:val="35"/>
          <w:sz w:val="16"/>
          <w:szCs w:val="16"/>
        </w:rPr>
        <w:t xml:space="preserve"> </w:t>
      </w:r>
      <w:r>
        <w:rPr>
          <w:rFonts w:ascii="Times New Roman" w:eastAsia="Times New Roman" w:hAnsi="Times New Roman" w:cs="Times New Roman"/>
          <w:w w:val="111"/>
          <w:sz w:val="16"/>
          <w:szCs w:val="16"/>
        </w:rPr>
        <w:t xml:space="preserve">Riegler, </w:t>
      </w:r>
      <w:r>
        <w:rPr>
          <w:rFonts w:ascii="Times New Roman" w:eastAsia="Times New Roman" w:hAnsi="Times New Roman" w:cs="Times New Roman"/>
          <w:spacing w:val="5"/>
          <w:w w:val="111"/>
          <w:sz w:val="16"/>
          <w:szCs w:val="16"/>
        </w:rPr>
        <w:t xml:space="preserve"> </w:t>
      </w:r>
      <w:r>
        <w:rPr>
          <w:rFonts w:ascii="Times New Roman" w:eastAsia="Times New Roman" w:hAnsi="Times New Roman" w:cs="Times New Roman"/>
          <w:sz w:val="16"/>
          <w:szCs w:val="16"/>
        </w:rPr>
        <w:t xml:space="preserve">L. </w:t>
      </w:r>
      <w:r>
        <w:rPr>
          <w:rFonts w:ascii="Times New Roman" w:eastAsia="Times New Roman" w:hAnsi="Times New Roman" w:cs="Times New Roman"/>
          <w:spacing w:val="21"/>
          <w:sz w:val="16"/>
          <w:szCs w:val="16"/>
        </w:rPr>
        <w:t xml:space="preserve"> </w:t>
      </w:r>
      <w:r>
        <w:rPr>
          <w:rFonts w:ascii="Times New Roman" w:eastAsia="Times New Roman" w:hAnsi="Times New Roman" w:cs="Times New Roman"/>
          <w:w w:val="115"/>
          <w:sz w:val="16"/>
          <w:szCs w:val="16"/>
        </w:rPr>
        <w:t>Rolandi,</w:t>
      </w:r>
      <w:r>
        <w:rPr>
          <w:rFonts w:ascii="Times New Roman" w:eastAsia="Times New Roman" w:hAnsi="Times New Roman" w:cs="Times New Roman"/>
          <w:spacing w:val="43"/>
          <w:w w:val="115"/>
          <w:sz w:val="16"/>
          <w:szCs w:val="16"/>
        </w:rPr>
        <w:t xml:space="preserve"> </w:t>
      </w:r>
      <w:r>
        <w:rPr>
          <w:rFonts w:ascii="Times New Roman" w:eastAsia="Times New Roman" w:hAnsi="Times New Roman" w:cs="Times New Roman"/>
          <w:spacing w:val="-6"/>
          <w:w w:val="115"/>
          <w:sz w:val="16"/>
          <w:szCs w:val="16"/>
        </w:rPr>
        <w:t>P</w:t>
      </w:r>
      <w:r>
        <w:rPr>
          <w:rFonts w:ascii="Times New Roman" w:eastAsia="Times New Roman" w:hAnsi="Times New Roman" w:cs="Times New Roman"/>
          <w:w w:val="115"/>
          <w:sz w:val="16"/>
          <w:szCs w:val="16"/>
        </w:rPr>
        <w:t xml:space="preserve">article </w:t>
      </w:r>
      <w:r>
        <w:rPr>
          <w:rFonts w:ascii="Times New Roman" w:eastAsia="Times New Roman" w:hAnsi="Times New Roman" w:cs="Times New Roman"/>
          <w:spacing w:val="7"/>
          <w:w w:val="115"/>
          <w:sz w:val="16"/>
          <w:szCs w:val="16"/>
        </w:rPr>
        <w:t xml:space="preserve"> </w:t>
      </w:r>
      <w:r>
        <w:rPr>
          <w:rFonts w:ascii="Times New Roman" w:eastAsia="Times New Roman" w:hAnsi="Times New Roman" w:cs="Times New Roman"/>
          <w:w w:val="115"/>
          <w:sz w:val="16"/>
          <w:szCs w:val="16"/>
        </w:rPr>
        <w:t xml:space="preserve">Detection </w:t>
      </w:r>
      <w:r>
        <w:rPr>
          <w:rFonts w:ascii="Times New Roman" w:eastAsia="Times New Roman" w:hAnsi="Times New Roman" w:cs="Times New Roman"/>
          <w:sz w:val="16"/>
          <w:szCs w:val="16"/>
        </w:rPr>
        <w:t xml:space="preserve">with </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z w:val="16"/>
          <w:szCs w:val="16"/>
        </w:rPr>
        <w:t xml:space="preserve">Drift </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w w:val="111"/>
          <w:sz w:val="16"/>
          <w:szCs w:val="16"/>
        </w:rPr>
        <w:t>Cha</w:t>
      </w:r>
      <w:r>
        <w:rPr>
          <w:rFonts w:ascii="Times New Roman" w:eastAsia="Times New Roman" w:hAnsi="Times New Roman" w:cs="Times New Roman"/>
          <w:spacing w:val="-6"/>
          <w:w w:val="111"/>
          <w:sz w:val="16"/>
          <w:szCs w:val="16"/>
        </w:rPr>
        <w:t>m</w:t>
      </w:r>
      <w:r>
        <w:rPr>
          <w:rFonts w:ascii="Times New Roman" w:eastAsia="Times New Roman" w:hAnsi="Times New Roman" w:cs="Times New Roman"/>
          <w:spacing w:val="6"/>
          <w:w w:val="111"/>
          <w:sz w:val="16"/>
          <w:szCs w:val="16"/>
        </w:rPr>
        <w:t>b</w:t>
      </w:r>
      <w:r>
        <w:rPr>
          <w:rFonts w:ascii="Times New Roman" w:eastAsia="Times New Roman" w:hAnsi="Times New Roman" w:cs="Times New Roman"/>
          <w:w w:val="111"/>
          <w:sz w:val="16"/>
          <w:szCs w:val="16"/>
        </w:rPr>
        <w:t>ers,</w:t>
      </w:r>
      <w:r>
        <w:rPr>
          <w:rFonts w:ascii="Times New Roman" w:eastAsia="Times New Roman" w:hAnsi="Times New Roman" w:cs="Times New Roman"/>
          <w:spacing w:val="25"/>
          <w:w w:val="111"/>
          <w:sz w:val="16"/>
          <w:szCs w:val="16"/>
        </w:rPr>
        <w:t xml:space="preserve"> </w:t>
      </w:r>
      <w:r>
        <w:rPr>
          <w:rFonts w:ascii="Times New Roman" w:eastAsia="Times New Roman" w:hAnsi="Times New Roman" w:cs="Times New Roman"/>
          <w:w w:val="111"/>
          <w:sz w:val="16"/>
          <w:szCs w:val="16"/>
        </w:rPr>
        <w:t>Springer,</w:t>
      </w:r>
      <w:r>
        <w:rPr>
          <w:rFonts w:ascii="Times New Roman" w:eastAsia="Times New Roman" w:hAnsi="Times New Roman" w:cs="Times New Roman"/>
          <w:spacing w:val="14"/>
          <w:w w:val="111"/>
          <w:sz w:val="16"/>
          <w:szCs w:val="16"/>
        </w:rPr>
        <w:t xml:space="preserve"> </w:t>
      </w:r>
      <w:r>
        <w:rPr>
          <w:rFonts w:ascii="Times New Roman" w:eastAsia="Times New Roman" w:hAnsi="Times New Roman" w:cs="Times New Roman"/>
          <w:w w:val="111"/>
          <w:sz w:val="16"/>
          <w:szCs w:val="16"/>
        </w:rPr>
        <w:t>Berlin,</w:t>
      </w:r>
      <w:r>
        <w:rPr>
          <w:rFonts w:ascii="Times New Roman" w:eastAsia="Times New Roman" w:hAnsi="Times New Roman" w:cs="Times New Roman"/>
          <w:spacing w:val="7"/>
          <w:w w:val="111"/>
          <w:sz w:val="16"/>
          <w:szCs w:val="16"/>
        </w:rPr>
        <w:t xml:space="preserve"> </w:t>
      </w:r>
      <w:r>
        <w:rPr>
          <w:rFonts w:ascii="Times New Roman" w:eastAsia="Times New Roman" w:hAnsi="Times New Roman" w:cs="Times New Roman"/>
          <w:w w:val="111"/>
          <w:sz w:val="16"/>
          <w:szCs w:val="16"/>
        </w:rPr>
        <w:t>Heidel</w:t>
      </w:r>
      <w:r>
        <w:rPr>
          <w:rFonts w:ascii="Times New Roman" w:eastAsia="Times New Roman" w:hAnsi="Times New Roman" w:cs="Times New Roman"/>
          <w:spacing w:val="6"/>
          <w:w w:val="111"/>
          <w:sz w:val="16"/>
          <w:szCs w:val="16"/>
        </w:rPr>
        <w:t>b</w:t>
      </w:r>
      <w:r>
        <w:rPr>
          <w:rFonts w:ascii="Times New Roman" w:eastAsia="Times New Roman" w:hAnsi="Times New Roman" w:cs="Times New Roman"/>
          <w:w w:val="111"/>
          <w:sz w:val="16"/>
          <w:szCs w:val="16"/>
        </w:rPr>
        <w:t>erg,</w:t>
      </w:r>
      <w:r>
        <w:rPr>
          <w:rFonts w:ascii="Times New Roman" w:eastAsia="Times New Roman" w:hAnsi="Times New Roman" w:cs="Times New Roman"/>
          <w:spacing w:val="-3"/>
          <w:w w:val="111"/>
          <w:sz w:val="16"/>
          <w:szCs w:val="16"/>
        </w:rPr>
        <w:t xml:space="preserve"> </w:t>
      </w:r>
      <w:r>
        <w:rPr>
          <w:rFonts w:ascii="Times New Roman" w:eastAsia="Times New Roman" w:hAnsi="Times New Roman" w:cs="Times New Roman"/>
          <w:w w:val="111"/>
          <w:sz w:val="16"/>
          <w:szCs w:val="16"/>
        </w:rPr>
        <w:t>2008.</w:t>
      </w:r>
    </w:p>
    <w:p w:rsidR="00BA458A" w:rsidRDefault="00BA458A">
      <w:pPr>
        <w:spacing w:after="0"/>
        <w:jc w:val="both"/>
        <w:sectPr w:rsidR="00BA458A">
          <w:pgSz w:w="11920" w:h="16840"/>
          <w:pgMar w:top="1560" w:right="1180" w:bottom="1960" w:left="820" w:header="0" w:footer="1772" w:gutter="0"/>
          <w:cols w:num="3" w:space="720" w:equalWidth="0">
            <w:col w:w="4894" w:space="120"/>
            <w:col w:w="159" w:space="199"/>
            <w:col w:w="4548"/>
          </w:cols>
        </w:sectPr>
      </w:pPr>
    </w:p>
    <w:p w:rsidR="00BA458A" w:rsidRDefault="00C76CAA">
      <w:pPr>
        <w:spacing w:after="0" w:line="239" w:lineRule="exact"/>
        <w:ind w:left="470" w:right="-75"/>
        <w:rPr>
          <w:rFonts w:ascii="Times New Roman" w:eastAsia="Times New Roman" w:hAnsi="Times New Roman" w:cs="Times New Roman"/>
          <w:sz w:val="14"/>
          <w:szCs w:val="14"/>
        </w:rPr>
      </w:pPr>
      <w:r>
        <w:rPr>
          <w:noProof/>
        </w:rPr>
        <w:lastRenderedPageBreak/>
        <mc:AlternateContent>
          <mc:Choice Requires="wps">
            <w:drawing>
              <wp:anchor distT="0" distB="0" distL="114300" distR="114300" simplePos="0" relativeHeight="251663872" behindDoc="1" locked="0" layoutInCell="1" allowOverlap="1">
                <wp:simplePos x="0" y="0"/>
                <wp:positionH relativeFrom="page">
                  <wp:posOffset>2477135</wp:posOffset>
                </wp:positionH>
                <wp:positionV relativeFrom="paragraph">
                  <wp:posOffset>100965</wp:posOffset>
                </wp:positionV>
                <wp:extent cx="109855" cy="88265"/>
                <wp:effectExtent l="635" t="0" r="3810" b="127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31"/>
                                <w:sz w:val="14"/>
                                <w:szCs w:val="14"/>
                              </w:rPr>
                              <w:t>dx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left:0;text-align:left;margin-left:195.05pt;margin-top:7.95pt;width:8.65pt;height:6.9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" filled="f" stroked="f">
                <v:textbox inset="0,0,0,0">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31"/>
                          <w:sz w:val="14"/>
                          <w:szCs w:val="14"/>
                        </w:rPr>
                        <w:t>dx</w:t>
                      </w:r>
                    </w:p>
                  </w:txbxContent>
                </v:textbox>
                <w10:wrap anchorx="page"/>
              </v:shape>
            </w:pict>
          </mc:Fallback>
        </mc:AlternateConten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ecies</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 xml:space="preserve">at </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w</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i/>
          <w:spacing w:val="13"/>
          <w:w w:val="119"/>
          <w:sz w:val="20"/>
          <w:szCs w:val="20"/>
        </w:rPr>
        <w:t>β</w:t>
      </w:r>
      <w:r>
        <w:rPr>
          <w:rFonts w:ascii="Times New Roman" w:eastAsia="Times New Roman" w:hAnsi="Times New Roman" w:cs="Times New Roman"/>
          <w:i/>
          <w:w w:val="119"/>
          <w:sz w:val="20"/>
          <w:szCs w:val="20"/>
        </w:rPr>
        <w:t>γ</w:t>
      </w:r>
      <w:r>
        <w:rPr>
          <w:rFonts w:ascii="Times New Roman" w:eastAsia="Times New Roman" w:hAnsi="Times New Roman" w:cs="Times New Roman"/>
          <w:i/>
          <w:spacing w:val="32"/>
          <w:w w:val="119"/>
          <w:sz w:val="20"/>
          <w:szCs w:val="20"/>
        </w:rPr>
        <w:t xml:space="preserve"> </w:t>
      </w:r>
      <w:r>
        <w:rPr>
          <w:rFonts w:ascii="Times New Roman" w:eastAsia="Times New Roman" w:hAnsi="Times New Roman" w:cs="Times New Roman"/>
          <w:sz w:val="20"/>
          <w:szCs w:val="20"/>
        </w:rPr>
        <w:t xml:space="preserve">where </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30"/>
          <w:sz w:val="20"/>
          <w:szCs w:val="20"/>
        </w:rPr>
        <w:t xml:space="preserve"> </w:t>
      </w:r>
      <w:r>
        <w:rPr>
          <w:rFonts w:ascii="Times New Roman" w:eastAsia="Times New Roman" w:hAnsi="Times New Roman" w:cs="Times New Roman"/>
          <w:i/>
          <w:spacing w:val="-43"/>
          <w:position w:val="7"/>
          <w:sz w:val="14"/>
          <w:szCs w:val="14"/>
        </w:rPr>
        <w:t xml:space="preserve"> </w:t>
      </w:r>
      <w:r>
        <w:rPr>
          <w:rFonts w:ascii="Times New Roman" w:eastAsia="Times New Roman" w:hAnsi="Times New Roman" w:cs="Times New Roman"/>
          <w:i/>
          <w:w w:val="128"/>
          <w:position w:val="7"/>
          <w:sz w:val="14"/>
          <w:szCs w:val="14"/>
          <w:u w:val="single" w:color="000000"/>
        </w:rPr>
        <w:t>dE</w:t>
      </w:r>
    </w:p>
    <w:p w:rsidR="00BA458A" w:rsidRDefault="00C76CAA">
      <w:pPr>
        <w:spacing w:before="9" w:after="0" w:line="240" w:lineRule="auto"/>
        <w:ind w:right="-20"/>
        <w:rPr>
          <w:rFonts w:ascii="Times New Roman" w:eastAsia="Times New Roman" w:hAnsi="Times New Roman" w:cs="Times New Roman"/>
          <w:sz w:val="20"/>
          <w:szCs w:val="20"/>
        </w:rPr>
      </w:pPr>
      <w:r>
        <w:br w:type="column"/>
      </w:r>
      <w:r>
        <w:rPr>
          <w:rFonts w:ascii="Times New Roman" w:eastAsia="Times New Roman" w:hAnsi="Times New Roman" w:cs="Times New Roman"/>
          <w:spacing w:val="-11"/>
          <w:sz w:val="20"/>
          <w:szCs w:val="20"/>
        </w:rPr>
        <w:lastRenderedPageBreak/>
        <w:t>v</w:t>
      </w:r>
      <w:r>
        <w:rPr>
          <w:rFonts w:ascii="Times New Roman" w:eastAsia="Times New Roman" w:hAnsi="Times New Roman" w:cs="Times New Roman"/>
          <w:sz w:val="20"/>
          <w:szCs w:val="20"/>
        </w:rPr>
        <w:t xml:space="preserve">alue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 xml:space="preserve">erges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5"/>
          <w:w w:val="110"/>
          <w:sz w:val="20"/>
          <w:szCs w:val="20"/>
        </w:rPr>
        <w:t>b</w:t>
      </w:r>
      <w:r>
        <w:rPr>
          <w:rFonts w:ascii="Times New Roman" w:eastAsia="Times New Roman" w:hAnsi="Times New Roman" w:cs="Times New Roman"/>
          <w:w w:val="105"/>
          <w:sz w:val="20"/>
          <w:szCs w:val="20"/>
        </w:rPr>
        <w:t>y</w:t>
      </w:r>
    </w:p>
    <w:p w:rsidR="00BA458A" w:rsidRDefault="00BA458A">
      <w:pPr>
        <w:spacing w:after="0"/>
        <w:sectPr w:rsidR="00BA458A">
          <w:type w:val="continuous"/>
          <w:pgSz w:w="11920" w:h="16840"/>
          <w:pgMar w:top="1560" w:right="1180" w:bottom="280" w:left="820" w:header="720" w:footer="720" w:gutter="0"/>
          <w:cols w:num="2" w:space="720" w:equalWidth="0">
            <w:col w:w="3264" w:space="111"/>
            <w:col w:w="6545"/>
          </w:cols>
        </w:sectPr>
      </w:pPr>
    </w:p>
    <w:p w:rsidR="00BA458A" w:rsidRDefault="00BA458A">
      <w:pPr>
        <w:spacing w:before="2" w:after="0" w:line="140" w:lineRule="exact"/>
        <w:rPr>
          <w:sz w:val="14"/>
          <w:szCs w:val="14"/>
        </w:rPr>
      </w:pPr>
    </w:p>
    <w:p w:rsidR="00BA458A" w:rsidRDefault="00BA458A">
      <w:pPr>
        <w:spacing w:after="0" w:line="200" w:lineRule="exact"/>
        <w:rPr>
          <w:sz w:val="20"/>
          <w:szCs w:val="20"/>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165</w:t>
      </w:r>
    </w:p>
    <w:p w:rsidR="00BA458A" w:rsidRDefault="00C76CAA">
      <w:pPr>
        <w:spacing w:before="9" w:after="0" w:line="249" w:lineRule="auto"/>
        <w:ind w:right="4958"/>
        <w:rPr>
          <w:rFonts w:ascii="Times New Roman" w:eastAsia="Times New Roman" w:hAnsi="Times New Roman" w:cs="Times New Roman"/>
          <w:sz w:val="20"/>
          <w:szCs w:val="20"/>
        </w:rPr>
      </w:pPr>
      <w:r>
        <w:br w:type="column"/>
      </w:r>
      <w:r>
        <w:rPr>
          <w:rFonts w:ascii="Times New Roman" w:eastAsia="Times New Roman" w:hAnsi="Times New Roman" w:cs="Times New Roman"/>
          <w:sz w:val="20"/>
          <w:szCs w:val="20"/>
        </w:rPr>
        <w:lastRenderedPageBreak/>
        <w:t>a</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out </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 xml:space="preserve">factor </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2.5.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z w:val="20"/>
          <w:szCs w:val="20"/>
        </w:rPr>
        <w:t xml:space="preserve">Applying </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meth</w:t>
      </w:r>
      <w:r>
        <w:rPr>
          <w:rFonts w:ascii="Times New Roman" w:eastAsia="Times New Roman" w:hAnsi="Times New Roman" w:cs="Times New Roman"/>
          <w:spacing w:val="6"/>
          <w:sz w:val="20"/>
          <w:szCs w:val="20"/>
        </w:rPr>
        <w:t>o</w:t>
      </w:r>
      <w:r>
        <w:rPr>
          <w:rFonts w:ascii="Times New Roman" w:eastAsia="Times New Roman" w:hAnsi="Times New Roman" w:cs="Times New Roman"/>
          <w:sz w:val="20"/>
          <w:szCs w:val="20"/>
        </w:rPr>
        <w:t xml:space="preserve">d </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w w:val="103"/>
          <w:sz w:val="20"/>
          <w:szCs w:val="20"/>
        </w:rPr>
        <w:t xml:space="preserve">de- </w:t>
      </w:r>
      <w:r>
        <w:rPr>
          <w:rFonts w:ascii="Times New Roman" w:eastAsia="Times New Roman" w:hAnsi="Times New Roman" w:cs="Times New Roman"/>
          <w:sz w:val="20"/>
          <w:szCs w:val="20"/>
        </w:rPr>
        <w:t>scri</w:t>
      </w:r>
      <w:r>
        <w:rPr>
          <w:rFonts w:ascii="Times New Roman" w:eastAsia="Times New Roman" w:hAnsi="Times New Roman" w:cs="Times New Roman"/>
          <w:spacing w:val="6"/>
          <w:sz w:val="20"/>
          <w:szCs w:val="20"/>
        </w:rPr>
        <w:t>b</w:t>
      </w:r>
      <w:r>
        <w:rPr>
          <w:rFonts w:ascii="Times New Roman" w:eastAsia="Times New Roman" w:hAnsi="Times New Roman" w:cs="Times New Roman"/>
          <w:sz w:val="20"/>
          <w:szCs w:val="20"/>
        </w:rPr>
        <w:t xml:space="preserve">ed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same</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se</w:t>
      </w:r>
      <w:r>
        <w:rPr>
          <w:rFonts w:ascii="Times New Roman" w:eastAsia="Times New Roman" w:hAnsi="Times New Roman" w:cs="Times New Roman"/>
          <w:w w:val="139"/>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36"/>
          <w:sz w:val="20"/>
          <w:szCs w:val="20"/>
        </w:rPr>
        <w:t xml:space="preserve"> </w:t>
      </w:r>
      <w:r>
        <w:rPr>
          <w:rFonts w:ascii="Times New Roman" w:eastAsia="Times New Roman" w:hAnsi="Times New Roman" w:cs="Times New Roman"/>
          <w:spacing w:val="-6"/>
          <w:sz w:val="20"/>
          <w:szCs w:val="20"/>
        </w:rPr>
        <w:t>w</w:t>
      </w:r>
      <w:r>
        <w:rPr>
          <w:rFonts w:ascii="Times New Roman" w:eastAsia="Times New Roman" w:hAnsi="Times New Roman" w:cs="Times New Roman"/>
          <w:sz w:val="20"/>
          <w:szCs w:val="20"/>
        </w:rPr>
        <w:t>e</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signif-</w:t>
      </w:r>
    </w:p>
    <w:p w:rsidR="00BA458A" w:rsidRDefault="00BA458A">
      <w:pPr>
        <w:spacing w:after="0"/>
        <w:sectPr w:rsidR="00BA458A">
          <w:type w:val="continuous"/>
          <w:pgSz w:w="11920" w:h="16840"/>
          <w:pgMar w:top="1560" w:right="1180" w:bottom="280" w:left="820" w:header="720" w:footer="720" w:gutter="0"/>
          <w:cols w:num="2" w:space="720" w:equalWidth="0">
            <w:col w:w="271" w:space="199"/>
            <w:col w:w="9450"/>
          </w:cols>
        </w:sectPr>
      </w:pPr>
    </w:p>
    <w:p w:rsidR="00BA458A" w:rsidRDefault="00C76CAA">
      <w:pPr>
        <w:spacing w:after="0" w:line="230" w:lineRule="exact"/>
        <w:ind w:left="470" w:right="-75"/>
        <w:rPr>
          <w:rFonts w:ascii="Times New Roman" w:eastAsia="Times New Roman" w:hAnsi="Times New Roman" w:cs="Times New Roman"/>
          <w:sz w:val="14"/>
          <w:szCs w:val="14"/>
        </w:rPr>
      </w:pPr>
      <w:r>
        <w:rPr>
          <w:noProof/>
        </w:rPr>
        <w:lastRenderedPageBreak/>
        <mc:AlternateContent>
          <mc:Choice Requires="wps">
            <w:drawing>
              <wp:anchor distT="0" distB="0" distL="114300" distR="114300" simplePos="0" relativeHeight="251664896" behindDoc="1" locked="0" layoutInCell="1" allowOverlap="1">
                <wp:simplePos x="0" y="0"/>
                <wp:positionH relativeFrom="page">
                  <wp:posOffset>2355850</wp:posOffset>
                </wp:positionH>
                <wp:positionV relativeFrom="paragraph">
                  <wp:posOffset>95885</wp:posOffset>
                </wp:positionV>
                <wp:extent cx="109855" cy="88265"/>
                <wp:effectExtent l="635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31"/>
                                <w:sz w:val="14"/>
                                <w:szCs w:val="14"/>
                              </w:rPr>
                              <w:t>dx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left:0;text-align:left;margin-left:185.5pt;margin-top:7.55pt;width:8.65pt;height:6.9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" filled="f" stroked="f">
                <v:textbox inset="0,0,0,0">
                  <w:txbxContent>
                    <w:p w:rsidR="00BA458A" w:rsidRDefault="00C76CAA">
                      <w:pPr>
                        <w:spacing w:after="0" w:line="135" w:lineRule="exact"/>
                        <w:ind w:right="-61"/>
                        <w:rPr>
                          <w:rFonts w:ascii="Times New Roman" w:eastAsia="Times New Roman" w:hAnsi="Times New Roman" w:cs="Times New Roman"/>
                          <w:sz w:val="14"/>
                          <w:szCs w:val="14"/>
                        </w:rPr>
                      </w:pPr>
                      <w:r>
                        <w:rPr>
                          <w:rFonts w:ascii="Times New Roman" w:eastAsia="Times New Roman" w:hAnsi="Times New Roman" w:cs="Times New Roman"/>
                          <w:i/>
                          <w:w w:val="131"/>
                          <w:sz w:val="14"/>
                          <w:szCs w:val="14"/>
                        </w:rPr>
                        <w:t>dx</w:t>
                      </w:r>
                    </w:p>
                  </w:txbxContent>
                </v:textbox>
                <w10:wrap anchorx="page"/>
              </v:shape>
            </w:pict>
          </mc:Fallback>
        </mc:AlternateContent>
      </w:r>
      <w:r>
        <w:rPr>
          <w:rFonts w:ascii="Times New Roman" w:eastAsia="Times New Roman" w:hAnsi="Times New Roman" w:cs="Times New Roman"/>
          <w:w w:val="106"/>
          <w:sz w:val="20"/>
          <w:szCs w:val="20"/>
        </w:rPr>
        <w:t>ica</w:t>
      </w:r>
      <w:r>
        <w:rPr>
          <w:rFonts w:ascii="Times New Roman" w:eastAsia="Times New Roman" w:hAnsi="Times New Roman" w:cs="Times New Roman"/>
          <w:spacing w:val="-5"/>
          <w:w w:val="106"/>
          <w:sz w:val="20"/>
          <w:szCs w:val="20"/>
        </w:rPr>
        <w:t>n</w:t>
      </w:r>
      <w:r>
        <w:rPr>
          <w:rFonts w:ascii="Times New Roman" w:eastAsia="Times New Roman" w:hAnsi="Times New Roman" w:cs="Times New Roman"/>
          <w:w w:val="139"/>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w w:val="106"/>
          <w:sz w:val="20"/>
          <w:szCs w:val="20"/>
        </w:rPr>
        <w:t>impr</w:t>
      </w:r>
      <w:r>
        <w:rPr>
          <w:rFonts w:ascii="Times New Roman" w:eastAsia="Times New Roman" w:hAnsi="Times New Roman" w:cs="Times New Roman"/>
          <w:spacing w:val="-5"/>
          <w:w w:val="106"/>
          <w:sz w:val="20"/>
          <w:szCs w:val="20"/>
        </w:rPr>
        <w:t>o</w:t>
      </w:r>
      <w:r>
        <w:rPr>
          <w:rFonts w:ascii="Times New Roman" w:eastAsia="Times New Roman" w:hAnsi="Times New Roman" w:cs="Times New Roman"/>
          <w:spacing w:val="-5"/>
          <w:w w:val="105"/>
          <w:sz w:val="20"/>
          <w:szCs w:val="20"/>
        </w:rPr>
        <w:t>v</w:t>
      </w:r>
      <w:r>
        <w:rPr>
          <w:rFonts w:ascii="Times New Roman" w:eastAsia="Times New Roman" w:hAnsi="Times New Roman" w:cs="Times New Roman"/>
          <w:w w:val="99"/>
          <w:sz w:val="20"/>
          <w:szCs w:val="20"/>
        </w:rPr>
        <w:t>e</w:t>
      </w:r>
      <w:r>
        <w:rPr>
          <w:rFonts w:ascii="Times New Roman" w:eastAsia="Times New Roman" w:hAnsi="Times New Roman" w:cs="Times New Roman"/>
          <w:w w:val="106"/>
          <w:sz w:val="20"/>
          <w:szCs w:val="20"/>
        </w:rPr>
        <w:t>me</w:t>
      </w:r>
      <w:r>
        <w:rPr>
          <w:rFonts w:ascii="Times New Roman" w:eastAsia="Times New Roman" w:hAnsi="Times New Roman" w:cs="Times New Roman"/>
          <w:spacing w:val="-5"/>
          <w:w w:val="106"/>
          <w:sz w:val="20"/>
          <w:szCs w:val="20"/>
        </w:rPr>
        <w:t>n</w:t>
      </w:r>
      <w:r>
        <w:rPr>
          <w:rFonts w:ascii="Times New Roman" w:eastAsia="Times New Roman" w:hAnsi="Times New Roman" w:cs="Times New Roman"/>
          <w:w w:val="139"/>
          <w:sz w:val="20"/>
          <w:szCs w:val="20"/>
        </w:rPr>
        <w:t>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 xml:space="preserve">in </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i/>
          <w:spacing w:val="-26"/>
          <w:position w:val="8"/>
          <w:sz w:val="14"/>
          <w:szCs w:val="14"/>
        </w:rPr>
        <w:t xml:space="preserve"> </w:t>
      </w:r>
      <w:r>
        <w:rPr>
          <w:rFonts w:ascii="Times New Roman" w:eastAsia="Times New Roman" w:hAnsi="Times New Roman" w:cs="Times New Roman"/>
          <w:i/>
          <w:w w:val="128"/>
          <w:position w:val="8"/>
          <w:sz w:val="14"/>
          <w:szCs w:val="14"/>
          <w:u w:val="single" w:color="000000"/>
        </w:rPr>
        <w:t>dE</w:t>
      </w:r>
    </w:p>
    <w:p w:rsidR="00BA458A" w:rsidRDefault="00C76CAA">
      <w:pPr>
        <w:spacing w:after="0" w:line="240" w:lineRule="auto"/>
        <w:ind w:right="-20"/>
        <w:rPr>
          <w:rFonts w:ascii="Times New Roman" w:eastAsia="Times New Roman" w:hAnsi="Times New Roman" w:cs="Times New Roman"/>
          <w:sz w:val="20"/>
          <w:szCs w:val="20"/>
        </w:rPr>
      </w:pPr>
      <w:r>
        <w:br w:type="column"/>
      </w:r>
      <w:r>
        <w:rPr>
          <w:rFonts w:ascii="Times New Roman" w:eastAsia="Times New Roman" w:hAnsi="Times New Roman" w:cs="Times New Roman"/>
          <w:spacing w:val="-11"/>
          <w:sz w:val="20"/>
          <w:szCs w:val="20"/>
        </w:rPr>
        <w:lastRenderedPageBreak/>
        <w:t>v</w:t>
      </w:r>
      <w:r>
        <w:rPr>
          <w:rFonts w:ascii="Times New Roman" w:eastAsia="Times New Roman" w:hAnsi="Times New Roman" w:cs="Times New Roman"/>
          <w:sz w:val="20"/>
          <w:szCs w:val="20"/>
        </w:rPr>
        <w:t xml:space="preserve">alues </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 xml:space="preserve">as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sh</w:t>
      </w:r>
      <w:r>
        <w:rPr>
          <w:rFonts w:ascii="Times New Roman" w:eastAsia="Times New Roman" w:hAnsi="Times New Roman" w:cs="Times New Roman"/>
          <w:spacing w:val="-5"/>
          <w:sz w:val="20"/>
          <w:szCs w:val="20"/>
        </w:rPr>
        <w:t>o</w:t>
      </w:r>
      <w:r>
        <w:rPr>
          <w:rFonts w:ascii="Times New Roman" w:eastAsia="Times New Roman" w:hAnsi="Times New Roman" w:cs="Times New Roman"/>
          <w:sz w:val="20"/>
          <w:szCs w:val="20"/>
        </w:rPr>
        <w:t xml:space="preserve">wn </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w w:val="99"/>
          <w:sz w:val="20"/>
          <w:szCs w:val="20"/>
        </w:rPr>
        <w:t>i</w:t>
      </w:r>
      <w:r>
        <w:rPr>
          <w:rFonts w:ascii="Times New Roman" w:eastAsia="Times New Roman" w:hAnsi="Times New Roman" w:cs="Times New Roman"/>
          <w:w w:val="110"/>
          <w:sz w:val="20"/>
          <w:szCs w:val="20"/>
        </w:rPr>
        <w:t>n</w:t>
      </w:r>
    </w:p>
    <w:p w:rsidR="00BA458A" w:rsidRDefault="00BA458A">
      <w:pPr>
        <w:spacing w:after="0"/>
        <w:sectPr w:rsidR="00BA458A">
          <w:type w:val="continuous"/>
          <w:pgSz w:w="11920" w:h="16840"/>
          <w:pgMar w:top="1560" w:right="1180" w:bottom="280" w:left="820" w:header="720" w:footer="720" w:gutter="0"/>
          <w:cols w:num="2" w:space="720" w:equalWidth="0">
            <w:col w:w="3073" w:space="126"/>
            <w:col w:w="6721"/>
          </w:cols>
        </w:sectPr>
      </w:pPr>
    </w:p>
    <w:p w:rsidR="00BA458A" w:rsidRDefault="00C76CAA">
      <w:pPr>
        <w:spacing w:before="9" w:after="0" w:line="249" w:lineRule="auto"/>
        <w:ind w:left="470" w:right="495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w:t>
      </w:r>
      <w:r>
        <w:rPr>
          <w:rFonts w:ascii="Times New Roman" w:eastAsia="Times New Roman" w:hAnsi="Times New Roman" w:cs="Times New Roman"/>
          <w:spacing w:val="22"/>
          <w:sz w:val="20"/>
          <w:szCs w:val="20"/>
        </w:rPr>
        <w:t xml:space="preserve"> </w:t>
      </w:r>
      <w:r>
        <w:rPr>
          <w:rFonts w:ascii="Times New Roman" w:eastAsia="Times New Roman" w:hAnsi="Times New Roman" w:cs="Times New Roman"/>
          <w:sz w:val="20"/>
          <w:szCs w:val="20"/>
        </w:rPr>
        <w:t>3.</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z w:val="20"/>
          <w:szCs w:val="20"/>
        </w:rPr>
        <w:t>impressi</w:t>
      </w:r>
      <w:r>
        <w:rPr>
          <w:rFonts w:ascii="Times New Roman" w:eastAsia="Times New Roman" w:hAnsi="Times New Roman" w:cs="Times New Roman"/>
          <w:spacing w:val="-5"/>
          <w:sz w:val="20"/>
          <w:szCs w:val="20"/>
        </w:rPr>
        <w:t>v</w:t>
      </w:r>
      <w:r>
        <w:rPr>
          <w:rFonts w:ascii="Times New Roman" w:eastAsia="Times New Roman" w:hAnsi="Times New Roman" w:cs="Times New Roman"/>
          <w:sz w:val="20"/>
          <w:szCs w:val="20"/>
        </w:rPr>
        <w:t>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w w:val="121"/>
          <w:sz w:val="20"/>
          <w:szCs w:val="20"/>
        </w:rPr>
        <w:t>that</w:t>
      </w:r>
      <w:r>
        <w:rPr>
          <w:rFonts w:ascii="Times New Roman" w:eastAsia="Times New Roman" w:hAnsi="Times New Roman" w:cs="Times New Roman"/>
          <w:spacing w:val="1"/>
          <w:w w:val="121"/>
          <w:sz w:val="20"/>
          <w:szCs w:val="20"/>
        </w:rPr>
        <w:t xml:space="preserve"> </w:t>
      </w:r>
      <w:r>
        <w:rPr>
          <w:rFonts w:ascii="Times New Roman" w:eastAsia="Times New Roman" w:hAnsi="Times New Roman" w:cs="Times New Roman"/>
          <w:sz w:val="20"/>
          <w:szCs w:val="20"/>
        </w:rPr>
        <w:t>not</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z w:val="20"/>
          <w:szCs w:val="20"/>
        </w:rPr>
        <w:t>only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sha</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 xml:space="preserve">of the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sz w:val="20"/>
          <w:szCs w:val="20"/>
        </w:rPr>
        <w:t>He</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ecies</w:t>
      </w:r>
      <w:r>
        <w:rPr>
          <w:rFonts w:ascii="Times New Roman" w:eastAsia="Times New Roman" w:hAnsi="Times New Roman" w:cs="Times New Roman"/>
          <w:spacing w:val="4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29"/>
          <w:sz w:val="20"/>
          <w:szCs w:val="20"/>
        </w:rPr>
        <w:t xml:space="preserve"> </w:t>
      </w:r>
      <w:r>
        <w:rPr>
          <w:rFonts w:ascii="Times New Roman" w:eastAsia="Times New Roman" w:hAnsi="Times New Roman" w:cs="Times New Roman"/>
          <w:w w:val="111"/>
          <w:sz w:val="20"/>
          <w:szCs w:val="20"/>
        </w:rPr>
        <w:t>returned</w:t>
      </w:r>
      <w:r>
        <w:rPr>
          <w:rFonts w:ascii="Times New Roman" w:eastAsia="Times New Roman" w:hAnsi="Times New Roman" w:cs="Times New Roman"/>
          <w:spacing w:val="24"/>
          <w:w w:val="111"/>
          <w:sz w:val="20"/>
          <w:szCs w:val="20"/>
        </w:rPr>
        <w:t xml:space="preserve"> </w:t>
      </w:r>
      <w:r>
        <w:rPr>
          <w:rFonts w:ascii="Times New Roman" w:eastAsia="Times New Roman" w:hAnsi="Times New Roman" w:cs="Times New Roman"/>
          <w:sz w:val="20"/>
          <w:szCs w:val="20"/>
        </w:rPr>
        <w:t xml:space="preserve">but </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z w:val="20"/>
          <w:szCs w:val="20"/>
        </w:rPr>
        <w:t>also</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1"/>
          <w:sz w:val="20"/>
          <w:szCs w:val="20"/>
        </w:rPr>
        <w:t xml:space="preserve"> </w:t>
      </w:r>
      <w:r>
        <w:rPr>
          <w:rFonts w:ascii="Times New Roman" w:eastAsia="Times New Roman" w:hAnsi="Times New Roman" w:cs="Times New Roman"/>
          <w:w w:val="109"/>
          <w:sz w:val="20"/>
          <w:szCs w:val="20"/>
        </w:rPr>
        <w:t xml:space="preserve">separation </w:t>
      </w:r>
      <w:r>
        <w:rPr>
          <w:rFonts w:ascii="Times New Roman" w:eastAsia="Times New Roman" w:hAnsi="Times New Roman" w:cs="Times New Roman"/>
          <w:sz w:val="20"/>
          <w:szCs w:val="20"/>
        </w:rPr>
        <w:t>of</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Li</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pacing w:val="6"/>
          <w:sz w:val="20"/>
          <w:szCs w:val="20"/>
        </w:rPr>
        <w:t>p</w:t>
      </w:r>
      <w:r>
        <w:rPr>
          <w:rFonts w:ascii="Times New Roman" w:eastAsia="Times New Roman" w:hAnsi="Times New Roman" w:cs="Times New Roman"/>
          <w:sz w:val="20"/>
          <w:szCs w:val="20"/>
        </w:rPr>
        <w:t>ecies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 xml:space="preserve">restored </w:t>
      </w:r>
      <w:r>
        <w:rPr>
          <w:rFonts w:ascii="Times New Roman" w:eastAsia="Times New Roman" w:hAnsi="Times New Roman" w:cs="Times New Roman"/>
          <w:spacing w:val="18"/>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5"/>
          <w:w w:val="99"/>
          <w:sz w:val="20"/>
          <w:szCs w:val="20"/>
        </w:rPr>
        <w:t>w</w:t>
      </w:r>
      <w:r>
        <w:rPr>
          <w:rFonts w:ascii="Times New Roman" w:eastAsia="Times New Roman" w:hAnsi="Times New Roman" w:cs="Times New Roman"/>
          <w:w w:val="101"/>
          <w:sz w:val="20"/>
          <w:szCs w:val="20"/>
        </w:rPr>
        <w:t>ell.</w:t>
      </w:r>
    </w:p>
    <w:p w:rsidR="00BA458A" w:rsidRDefault="00BA458A">
      <w:pPr>
        <w:spacing w:after="0" w:line="130" w:lineRule="exact"/>
        <w:rPr>
          <w:sz w:val="13"/>
          <w:szCs w:val="13"/>
        </w:rPr>
      </w:pPr>
    </w:p>
    <w:p w:rsidR="00BA458A" w:rsidRDefault="00BA458A">
      <w:pPr>
        <w:spacing w:after="0" w:line="200" w:lineRule="exact"/>
        <w:rPr>
          <w:sz w:val="20"/>
          <w:szCs w:val="20"/>
        </w:rPr>
      </w:pPr>
    </w:p>
    <w:p w:rsidR="00BA458A" w:rsidRDefault="00BA458A">
      <w:pPr>
        <w:spacing w:after="0"/>
        <w:sectPr w:rsidR="00BA458A">
          <w:type w:val="continuous"/>
          <w:pgSz w:w="11920" w:h="16840"/>
          <w:pgMar w:top="1560" w:right="1180" w:bottom="280" w:left="820" w:header="720" w:footer="720" w:gutter="0"/>
          <w:cols w:space="720"/>
        </w:sectPr>
      </w:pPr>
    </w:p>
    <w:p w:rsidR="00BA458A" w:rsidRDefault="00BA458A">
      <w:pPr>
        <w:spacing w:before="6" w:after="0" w:line="110" w:lineRule="exact"/>
        <w:rPr>
          <w:sz w:val="11"/>
          <w:szCs w:val="11"/>
        </w:rPr>
      </w:pPr>
    </w:p>
    <w:p w:rsidR="00BA458A" w:rsidRDefault="00C76CAA">
      <w:pPr>
        <w:spacing w:after="0" w:line="240" w:lineRule="auto"/>
        <w:ind w:left="112" w:right="-55"/>
        <w:rPr>
          <w:rFonts w:ascii="Times New Roman" w:eastAsia="Times New Roman" w:hAnsi="Times New Roman" w:cs="Times New Roman"/>
          <w:sz w:val="10"/>
          <w:szCs w:val="10"/>
        </w:rPr>
      </w:pPr>
      <w:r>
        <w:rPr>
          <w:rFonts w:ascii="Times New Roman" w:eastAsia="Times New Roman" w:hAnsi="Times New Roman" w:cs="Times New Roman"/>
          <w:w w:val="105"/>
          <w:sz w:val="10"/>
          <w:szCs w:val="10"/>
        </w:rPr>
        <w:t>170</w:t>
      </w:r>
    </w:p>
    <w:p w:rsidR="00BA458A" w:rsidRDefault="00C76CAA">
      <w:pPr>
        <w:spacing w:before="22" w:after="0" w:line="240" w:lineRule="auto"/>
        <w:ind w:right="-20"/>
        <w:rPr>
          <w:rFonts w:ascii="Times New Roman" w:eastAsia="Times New Roman" w:hAnsi="Times New Roman" w:cs="Times New Roman"/>
          <w:sz w:val="20"/>
          <w:szCs w:val="20"/>
        </w:rPr>
      </w:pPr>
      <w:r>
        <w:br w:type="column"/>
      </w:r>
      <w:r>
        <w:rPr>
          <w:rFonts w:ascii="Times New Roman" w:eastAsia="Times New Roman" w:hAnsi="Times New Roman" w:cs="Times New Roman"/>
          <w:b/>
          <w:bCs/>
          <w:sz w:val="20"/>
          <w:szCs w:val="20"/>
        </w:rPr>
        <w:lastRenderedPageBreak/>
        <w:t xml:space="preserve">5. </w:t>
      </w:r>
      <w:r>
        <w:rPr>
          <w:rFonts w:ascii="Times New Roman" w:eastAsia="Times New Roman" w:hAnsi="Times New Roman" w:cs="Times New Roman"/>
          <w:b/>
          <w:bCs/>
          <w:spacing w:val="42"/>
          <w:sz w:val="20"/>
          <w:szCs w:val="20"/>
        </w:rPr>
        <w:t xml:space="preserve"> </w:t>
      </w:r>
      <w:r>
        <w:rPr>
          <w:rFonts w:ascii="Times New Roman" w:eastAsia="Times New Roman" w:hAnsi="Times New Roman" w:cs="Times New Roman"/>
          <w:b/>
          <w:bCs/>
          <w:w w:val="114"/>
          <w:sz w:val="20"/>
          <w:szCs w:val="20"/>
        </w:rPr>
        <w:t>Conclusion</w:t>
      </w:r>
    </w:p>
    <w:p w:rsidR="00BA458A" w:rsidRDefault="00BA458A">
      <w:pPr>
        <w:spacing w:after="0"/>
        <w:sectPr w:rsidR="00BA458A">
          <w:type w:val="continuous"/>
          <w:pgSz w:w="11920" w:h="16840"/>
          <w:pgMar w:top="1560" w:right="1180" w:bottom="280" w:left="820" w:header="720" w:footer="720" w:gutter="0"/>
          <w:cols w:num="2" w:space="720" w:equalWidth="0">
            <w:col w:w="271" w:space="199"/>
            <w:col w:w="9450"/>
          </w:cols>
        </w:sectPr>
      </w:pPr>
    </w:p>
    <w:p w:rsidR="00BA458A" w:rsidRDefault="00BA458A">
      <w:pPr>
        <w:spacing w:after="0" w:line="160" w:lineRule="exact"/>
        <w:rPr>
          <w:sz w:val="16"/>
          <w:szCs w:val="16"/>
        </w:rPr>
      </w:pPr>
    </w:p>
    <w:p w:rsidR="00BA458A" w:rsidRDefault="00C76CAA">
      <w:pPr>
        <w:spacing w:before="22" w:after="0" w:line="240" w:lineRule="auto"/>
        <w:ind w:left="470" w:right="-20"/>
        <w:rPr>
          <w:rFonts w:ascii="Times New Roman" w:eastAsia="Times New Roman" w:hAnsi="Times New Roman" w:cs="Times New Roman"/>
          <w:sz w:val="20"/>
          <w:szCs w:val="20"/>
        </w:rPr>
      </w:pPr>
      <w:r>
        <w:rPr>
          <w:rFonts w:ascii="Times New Roman" w:eastAsia="Times New Roman" w:hAnsi="Times New Roman" w:cs="Times New Roman"/>
          <w:b/>
          <w:bCs/>
          <w:w w:val="115"/>
          <w:sz w:val="20"/>
          <w:szCs w:val="20"/>
        </w:rPr>
        <w:t>References</w:t>
      </w:r>
    </w:p>
    <w:p w:rsidR="00BA458A" w:rsidRDefault="00BA458A">
      <w:pPr>
        <w:spacing w:after="0" w:line="170" w:lineRule="exact"/>
        <w:rPr>
          <w:sz w:val="17"/>
          <w:szCs w:val="17"/>
        </w:rPr>
      </w:pPr>
    </w:p>
    <w:p w:rsidR="00BA458A" w:rsidRDefault="00C76CAA">
      <w:pPr>
        <w:spacing w:after="0" w:line="246" w:lineRule="auto"/>
        <w:ind w:left="749" w:right="4964" w:hanging="278"/>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R.  </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 xml:space="preserve">S. </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sz w:val="16"/>
          <w:szCs w:val="16"/>
        </w:rPr>
        <w:t xml:space="preserve">et.  </w:t>
      </w:r>
      <w:r>
        <w:rPr>
          <w:rFonts w:ascii="Times New Roman" w:eastAsia="Times New Roman" w:hAnsi="Times New Roman" w:cs="Times New Roman"/>
          <w:spacing w:val="17"/>
          <w:sz w:val="16"/>
          <w:szCs w:val="16"/>
        </w:rPr>
        <w:t xml:space="preserve"> </w:t>
      </w:r>
      <w:r>
        <w:rPr>
          <w:rFonts w:ascii="Times New Roman" w:eastAsia="Times New Roman" w:hAnsi="Times New Roman" w:cs="Times New Roman"/>
          <w:sz w:val="16"/>
          <w:szCs w:val="16"/>
        </w:rPr>
        <w:t xml:space="preserve">al.,  </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w w:val="116"/>
          <w:sz w:val="16"/>
          <w:szCs w:val="16"/>
        </w:rPr>
        <w:t>S</w:t>
      </w:r>
      <w:r>
        <w:rPr>
          <w:rFonts w:ascii="Times New Roman" w:eastAsia="Times New Roman" w:hAnsi="Times New Roman" w:cs="Times New Roman"/>
          <w:i/>
          <w:spacing w:val="7"/>
          <w:w w:val="116"/>
          <w:sz w:val="16"/>
          <w:szCs w:val="16"/>
        </w:rPr>
        <w:t>π</w:t>
      </w:r>
      <w:r>
        <w:rPr>
          <w:rFonts w:ascii="Times New Roman" w:eastAsia="Times New Roman" w:hAnsi="Times New Roman" w:cs="Times New Roman"/>
          <w:w w:val="116"/>
          <w:sz w:val="16"/>
          <w:szCs w:val="16"/>
        </w:rPr>
        <w:t xml:space="preserve">rit:  </w:t>
      </w:r>
      <w:r>
        <w:rPr>
          <w:rFonts w:ascii="Times New Roman" w:eastAsia="Times New Roman" w:hAnsi="Times New Roman" w:cs="Times New Roman"/>
          <w:spacing w:val="33"/>
          <w:w w:val="116"/>
          <w:sz w:val="16"/>
          <w:szCs w:val="16"/>
        </w:rPr>
        <w:t xml:space="preserve"> </w:t>
      </w:r>
      <w:r>
        <w:rPr>
          <w:rFonts w:ascii="Times New Roman" w:eastAsia="Times New Roman" w:hAnsi="Times New Roman" w:cs="Times New Roman"/>
          <w:sz w:val="16"/>
          <w:szCs w:val="16"/>
        </w:rPr>
        <w:t xml:space="preserve">A </w:t>
      </w:r>
      <w:r>
        <w:rPr>
          <w:rFonts w:ascii="Times New Roman" w:eastAsia="Times New Roman" w:hAnsi="Times New Roman" w:cs="Times New Roman"/>
          <w:spacing w:val="34"/>
          <w:sz w:val="16"/>
          <w:szCs w:val="16"/>
        </w:rPr>
        <w:t xml:space="preserve"> </w:t>
      </w:r>
      <w:r>
        <w:rPr>
          <w:rFonts w:ascii="Times New Roman" w:eastAsia="Times New Roman" w:hAnsi="Times New Roman" w:cs="Times New Roman"/>
          <w:w w:val="111"/>
          <w:sz w:val="16"/>
          <w:szCs w:val="16"/>
        </w:rPr>
        <w:t>time-pr</w:t>
      </w:r>
      <w:r>
        <w:rPr>
          <w:rFonts w:ascii="Times New Roman" w:eastAsia="Times New Roman" w:hAnsi="Times New Roman" w:cs="Times New Roman"/>
          <w:spacing w:val="11"/>
          <w:w w:val="111"/>
          <w:sz w:val="16"/>
          <w:szCs w:val="16"/>
        </w:rPr>
        <w:t>o</w:t>
      </w:r>
      <w:r>
        <w:rPr>
          <w:rFonts w:ascii="Times New Roman" w:eastAsia="Times New Roman" w:hAnsi="Times New Roman" w:cs="Times New Roman"/>
          <w:w w:val="111"/>
          <w:sz w:val="16"/>
          <w:szCs w:val="16"/>
        </w:rPr>
        <w:t xml:space="preserve">jection </w:t>
      </w:r>
      <w:r>
        <w:rPr>
          <w:rFonts w:ascii="Times New Roman" w:eastAsia="Times New Roman" w:hAnsi="Times New Roman" w:cs="Times New Roman"/>
          <w:spacing w:val="39"/>
          <w:w w:val="111"/>
          <w:sz w:val="16"/>
          <w:szCs w:val="16"/>
        </w:rPr>
        <w:t xml:space="preserve"> </w:t>
      </w:r>
      <w:r>
        <w:rPr>
          <w:rFonts w:ascii="Times New Roman" w:eastAsia="Times New Roman" w:hAnsi="Times New Roman" w:cs="Times New Roman"/>
          <w:spacing w:val="-6"/>
          <w:w w:val="111"/>
          <w:sz w:val="16"/>
          <w:szCs w:val="16"/>
        </w:rPr>
        <w:t>c</w:t>
      </w:r>
      <w:r>
        <w:rPr>
          <w:rFonts w:ascii="Times New Roman" w:eastAsia="Times New Roman" w:hAnsi="Times New Roman" w:cs="Times New Roman"/>
          <w:w w:val="111"/>
          <w:sz w:val="16"/>
          <w:szCs w:val="16"/>
        </w:rPr>
        <w:t>ha</w:t>
      </w:r>
      <w:r>
        <w:rPr>
          <w:rFonts w:ascii="Times New Roman" w:eastAsia="Times New Roman" w:hAnsi="Times New Roman" w:cs="Times New Roman"/>
          <w:spacing w:val="-6"/>
          <w:w w:val="111"/>
          <w:sz w:val="16"/>
          <w:szCs w:val="16"/>
        </w:rPr>
        <w:t>m</w:t>
      </w:r>
      <w:r>
        <w:rPr>
          <w:rFonts w:ascii="Times New Roman" w:eastAsia="Times New Roman" w:hAnsi="Times New Roman" w:cs="Times New Roman"/>
          <w:spacing w:val="6"/>
          <w:w w:val="111"/>
          <w:sz w:val="16"/>
          <w:szCs w:val="16"/>
        </w:rPr>
        <w:t>b</w:t>
      </w:r>
      <w:r>
        <w:rPr>
          <w:rFonts w:ascii="Times New Roman" w:eastAsia="Times New Roman" w:hAnsi="Times New Roman" w:cs="Times New Roman"/>
          <w:w w:val="111"/>
          <w:sz w:val="16"/>
          <w:szCs w:val="16"/>
        </w:rPr>
        <w:t xml:space="preserve">er </w:t>
      </w:r>
      <w:r>
        <w:rPr>
          <w:rFonts w:ascii="Times New Roman" w:eastAsia="Times New Roman" w:hAnsi="Times New Roman" w:cs="Times New Roman"/>
          <w:spacing w:val="32"/>
          <w:w w:val="111"/>
          <w:sz w:val="16"/>
          <w:szCs w:val="16"/>
        </w:rPr>
        <w:t xml:space="preserve"> </w:t>
      </w:r>
      <w:r>
        <w:rPr>
          <w:rFonts w:ascii="Times New Roman" w:eastAsia="Times New Roman" w:hAnsi="Times New Roman" w:cs="Times New Roman"/>
          <w:w w:val="111"/>
          <w:sz w:val="16"/>
          <w:szCs w:val="16"/>
        </w:rPr>
        <w:t xml:space="preserve">for </w:t>
      </w:r>
      <w:r>
        <w:rPr>
          <w:rFonts w:ascii="Times New Roman" w:eastAsia="Times New Roman" w:hAnsi="Times New Roman" w:cs="Times New Roman"/>
          <w:w w:val="114"/>
          <w:sz w:val="16"/>
          <w:szCs w:val="16"/>
        </w:rPr>
        <w:t>symmetry-energy</w:t>
      </w:r>
      <w:r>
        <w:rPr>
          <w:rFonts w:ascii="Times New Roman" w:eastAsia="Times New Roman" w:hAnsi="Times New Roman" w:cs="Times New Roman"/>
          <w:spacing w:val="23"/>
          <w:w w:val="114"/>
          <w:sz w:val="16"/>
          <w:szCs w:val="16"/>
        </w:rPr>
        <w:t xml:space="preserve"> </w:t>
      </w:r>
      <w:r>
        <w:rPr>
          <w:rFonts w:ascii="Times New Roman" w:eastAsia="Times New Roman" w:hAnsi="Times New Roman" w:cs="Times New Roman"/>
          <w:w w:val="114"/>
          <w:sz w:val="16"/>
          <w:szCs w:val="16"/>
        </w:rPr>
        <w:t>studies,</w:t>
      </w:r>
      <w:r>
        <w:rPr>
          <w:rFonts w:ascii="Times New Roman" w:eastAsia="Times New Roman" w:hAnsi="Times New Roman" w:cs="Times New Roman"/>
          <w:spacing w:val="43"/>
          <w:w w:val="114"/>
          <w:sz w:val="16"/>
          <w:szCs w:val="16"/>
        </w:rPr>
        <w:t xml:space="preserve"> </w:t>
      </w:r>
      <w:r>
        <w:rPr>
          <w:rFonts w:ascii="Times New Roman" w:eastAsia="Times New Roman" w:hAnsi="Times New Roman" w:cs="Times New Roman"/>
          <w:sz w:val="16"/>
          <w:szCs w:val="16"/>
        </w:rPr>
        <w:t xml:space="preserve">NIM </w:t>
      </w:r>
      <w:r>
        <w:rPr>
          <w:rFonts w:ascii="Times New Roman" w:eastAsia="Times New Roman" w:hAnsi="Times New Roman" w:cs="Times New Roman"/>
          <w:spacing w:val="30"/>
          <w:sz w:val="16"/>
          <w:szCs w:val="16"/>
        </w:rPr>
        <w:t xml:space="preserve"> </w:t>
      </w:r>
      <w:r>
        <w:rPr>
          <w:rFonts w:ascii="Times New Roman" w:eastAsia="Times New Roman" w:hAnsi="Times New Roman" w:cs="Times New Roman"/>
          <w:sz w:val="16"/>
          <w:szCs w:val="16"/>
        </w:rPr>
        <w:t xml:space="preserve">A </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 xml:space="preserve">784 </w:t>
      </w:r>
      <w:r>
        <w:rPr>
          <w:rFonts w:ascii="Times New Roman" w:eastAsia="Times New Roman" w:hAnsi="Times New Roman" w:cs="Times New Roman"/>
          <w:spacing w:val="11"/>
          <w:sz w:val="16"/>
          <w:szCs w:val="16"/>
        </w:rPr>
        <w:t xml:space="preserve"> </w:t>
      </w:r>
      <w:r>
        <w:rPr>
          <w:rFonts w:ascii="Times New Roman" w:eastAsia="Times New Roman" w:hAnsi="Times New Roman" w:cs="Times New Roman"/>
          <w:sz w:val="16"/>
          <w:szCs w:val="16"/>
        </w:rPr>
        <w:t xml:space="preserve">(2015)  </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w w:val="106"/>
          <w:sz w:val="16"/>
          <w:szCs w:val="16"/>
        </w:rPr>
        <w:t>513–517.</w:t>
      </w:r>
    </w:p>
    <w:sectPr w:rsidR="00BA458A">
      <w:type w:val="continuous"/>
      <w:pgSz w:w="11920" w:h="16840"/>
      <w:pgMar w:top="1560" w:right="1180" w:bottom="280" w:left="8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76CAA">
      <w:pPr>
        <w:spacing w:after="0" w:line="240" w:lineRule="auto"/>
      </w:pPr>
      <w:r>
        <w:separator/>
      </w:r>
    </w:p>
  </w:endnote>
  <w:endnote w:type="continuationSeparator" w:id="0">
    <w:p w:rsidR="00000000" w:rsidRDefault="00C7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8A" w:rsidRDefault="00C76CAA">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3722370</wp:posOffset>
              </wp:positionH>
              <wp:positionV relativeFrom="page">
                <wp:posOffset>9400540</wp:posOffset>
              </wp:positionV>
              <wp:extent cx="113665" cy="151765"/>
              <wp:effectExtent l="1270"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58A" w:rsidRDefault="00C76CAA">
                          <w:pPr>
                            <w:spacing w:after="0" w:line="213" w:lineRule="exact"/>
                            <w:ind w:left="40" w:right="-2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Pr>
                              <w:rFonts w:ascii="Times New Roman" w:eastAsia="Times New Roman" w:hAnsi="Times New Roman" w:cs="Times New Roman"/>
                              <w:noProof/>
                              <w:sz w:val="20"/>
                              <w:szCs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5" type="#_x0000_t202" style="position:absolute;margin-left:293.1pt;margin-top:740.2pt;width:8.95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" filled="f" stroked="f">
              <v:textbox inset="0,0,0,0">
                <w:txbxContent>
                  <w:p w:rsidR="00BA458A" w:rsidRDefault="00C76CAA">
                    <w:pPr>
                      <w:spacing w:after="0" w:line="213" w:lineRule="exact"/>
                      <w:ind w:left="40" w:right="-2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Pr>
                        <w:rFonts w:ascii="Times New Roman" w:eastAsia="Times New Roman" w:hAnsi="Times New Roman" w:cs="Times New Roman"/>
                        <w:noProof/>
                        <w:sz w:val="20"/>
                        <w:szCs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76CAA">
      <w:pPr>
        <w:spacing w:after="0" w:line="240" w:lineRule="auto"/>
      </w:pPr>
      <w:r>
        <w:separator/>
      </w:r>
    </w:p>
  </w:footnote>
  <w:footnote w:type="continuationSeparator" w:id="0">
    <w:p w:rsidR="00000000" w:rsidRDefault="00C76C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8A"/>
    <w:rsid w:val="00BA458A"/>
    <w:rsid w:val="00C7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C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C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C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C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dx.doi.org/10.1016/j.nima.2015.01.026" TargetMode="External"/><Relationship Id="rId15" Type="http://schemas.openxmlformats.org/officeDocument/2006/relationships/hyperlink" Target="http://dx.doi.org/10.1016/j.phpro.2012.02.506" TargetMode="External"/><Relationship Id="rId16" Type="http://schemas.openxmlformats.org/officeDocument/2006/relationships/hyperlink" Target="http://dx.doi.org/10.1016/j.phpro.2012.02.50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10343</Characters>
  <Application>Microsoft Macintosh Word</Application>
  <DocSecurity>0</DocSecurity>
  <Lines>86</Lines>
  <Paragraphs>24</Paragraphs>
  <ScaleCrop>false</ScaleCrop>
  <Company>NSCL and Department of Physics and Astronomy</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Lynch</cp:lastModifiedBy>
  <cp:revision>2</cp:revision>
  <dcterms:created xsi:type="dcterms:W3CDTF">2017-09-19T13:08:00Z</dcterms:created>
  <dcterms:modified xsi:type="dcterms:W3CDTF">2017-09-19T13:08:00Z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LastSaved">
    <vt:filetime>2017-09-19T00:00:00Z</vt:filetime>
  </property>
</Properties>
</file>